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01E4" w:rsidRPr="008013C0" w:rsidRDefault="009B01E4" w:rsidP="009B01E4">
      <w:pPr>
        <w:shd w:val="clear" w:color="auto" w:fill="FFFFFF"/>
        <w:spacing w:before="0" w:after="0"/>
        <w:ind w:left="0" w:firstLine="0"/>
        <w:jc w:val="center"/>
        <w:rPr>
          <w:rFonts w:cs="Arial"/>
          <w:b/>
          <w:bCs/>
          <w:color w:val="222222"/>
          <w:sz w:val="22"/>
        </w:rPr>
      </w:pPr>
      <w:r w:rsidRPr="009B01E4">
        <w:rPr>
          <w:rFonts w:cs="Arial"/>
          <w:b/>
          <w:bCs/>
          <w:color w:val="222222"/>
          <w:sz w:val="22"/>
        </w:rPr>
        <w:t>Statement of Work #1</w:t>
      </w:r>
    </w:p>
    <w:p w:rsidR="009B01E4" w:rsidRPr="009B01E4" w:rsidRDefault="009B01E4" w:rsidP="009B01E4">
      <w:pPr>
        <w:shd w:val="clear" w:color="auto" w:fill="FFFFFF"/>
        <w:spacing w:before="0" w:after="0"/>
        <w:ind w:left="0" w:firstLine="0"/>
        <w:jc w:val="center"/>
        <w:rPr>
          <w:rFonts w:cs="Arial"/>
          <w:color w:val="222222"/>
          <w:sz w:val="22"/>
        </w:rPr>
      </w:pPr>
      <w:r w:rsidRPr="009B01E4">
        <w:rPr>
          <w:rFonts w:cs="Arial"/>
          <w:b/>
          <w:bCs/>
          <w:color w:val="222222"/>
          <w:sz w:val="22"/>
        </w:rPr>
        <w:t xml:space="preserve">Development </w:t>
      </w:r>
      <w:r w:rsidR="004418CA">
        <w:rPr>
          <w:rFonts w:cs="Arial"/>
          <w:b/>
          <w:bCs/>
          <w:color w:val="222222"/>
          <w:sz w:val="22"/>
        </w:rPr>
        <w:t>and Integration Phase</w:t>
      </w:r>
    </w:p>
    <w:p w:rsidR="009B01E4" w:rsidRPr="009B01E4" w:rsidRDefault="009B01E4" w:rsidP="009B01E4">
      <w:pPr>
        <w:shd w:val="clear" w:color="auto" w:fill="FFFFFF"/>
        <w:spacing w:before="0" w:after="0"/>
        <w:ind w:left="0" w:firstLine="0"/>
        <w:jc w:val="center"/>
        <w:rPr>
          <w:rFonts w:cs="Arial"/>
          <w:color w:val="222222"/>
          <w:sz w:val="22"/>
        </w:rPr>
      </w:pPr>
      <w:r w:rsidRPr="009B01E4">
        <w:rPr>
          <w:rFonts w:cs="Arial"/>
          <w:b/>
          <w:bCs/>
          <w:color w:val="222222"/>
          <w:sz w:val="22"/>
        </w:rPr>
        <w:t>MAC One-Time P</w:t>
      </w:r>
      <w:r w:rsidR="008013C0" w:rsidRPr="008013C0">
        <w:rPr>
          <w:rFonts w:cs="Arial"/>
          <w:b/>
          <w:bCs/>
          <w:color w:val="222222"/>
          <w:sz w:val="22"/>
        </w:rPr>
        <w:t>assword</w:t>
      </w:r>
      <w:r w:rsidRPr="009B01E4">
        <w:rPr>
          <w:rFonts w:cs="Arial"/>
          <w:b/>
          <w:bCs/>
          <w:color w:val="222222"/>
          <w:sz w:val="22"/>
        </w:rPr>
        <w:t xml:space="preserve"> (OTP) </w:t>
      </w:r>
      <w:r w:rsidR="002B3E91">
        <w:rPr>
          <w:rFonts w:cs="Arial"/>
          <w:b/>
          <w:bCs/>
          <w:color w:val="222222"/>
          <w:sz w:val="22"/>
        </w:rPr>
        <w:t>System</w:t>
      </w:r>
    </w:p>
    <w:p w:rsidR="009B01E4" w:rsidRPr="009B01E4" w:rsidRDefault="009B01E4" w:rsidP="009B01E4">
      <w:pPr>
        <w:shd w:val="clear" w:color="auto" w:fill="FFFFFF"/>
        <w:spacing w:before="0" w:after="0"/>
        <w:ind w:left="0" w:firstLine="0"/>
        <w:jc w:val="center"/>
        <w:rPr>
          <w:rFonts w:cs="Arial"/>
          <w:color w:val="222222"/>
        </w:rPr>
      </w:pPr>
    </w:p>
    <w:p w:rsidR="009B01E4" w:rsidRPr="009B01E4" w:rsidRDefault="009B01E4" w:rsidP="009B01E4">
      <w:pPr>
        <w:shd w:val="clear" w:color="auto" w:fill="FFFFFF"/>
        <w:spacing w:before="0" w:after="0"/>
        <w:ind w:left="0" w:firstLine="0"/>
        <w:rPr>
          <w:rFonts w:cs="Arial"/>
          <w:color w:val="222222"/>
        </w:rPr>
      </w:pPr>
      <w:r w:rsidRPr="009B01E4">
        <w:rPr>
          <w:rFonts w:cs="Arial"/>
          <w:b/>
          <w:bCs/>
          <w:color w:val="222222"/>
          <w:u w:val="single"/>
        </w:rPr>
        <w:t>Description</w:t>
      </w:r>
    </w:p>
    <w:p w:rsidR="0061426B" w:rsidRDefault="009B01E4" w:rsidP="00034F2C">
      <w:pPr>
        <w:shd w:val="clear" w:color="auto" w:fill="FFFFFF"/>
        <w:spacing w:before="120" w:after="120"/>
        <w:ind w:left="0" w:firstLine="0"/>
        <w:rPr>
          <w:rFonts w:cs="Arial"/>
          <w:color w:val="222222"/>
        </w:rPr>
      </w:pPr>
      <w:r w:rsidRPr="009B01E4">
        <w:rPr>
          <w:rFonts w:cs="Arial"/>
          <w:color w:val="222222"/>
        </w:rPr>
        <w:t>Mobile Authentication Corporation (“MAC”) provid</w:t>
      </w:r>
      <w:r w:rsidRPr="00034F2C">
        <w:rPr>
          <w:rFonts w:cs="Arial"/>
          <w:color w:val="222222"/>
        </w:rPr>
        <w:t xml:space="preserve">es an </w:t>
      </w:r>
      <w:r w:rsidR="00F6407A" w:rsidRPr="00F6407A">
        <w:rPr>
          <w:rFonts w:cs="Arial"/>
          <w:color w:val="222222"/>
          <w:rPrChange w:id="0" w:author="Ash Forsyth" w:date="2014-06-29T16:21:00Z">
            <w:rPr>
              <w:rFonts w:cs="Arial"/>
              <w:i/>
              <w:color w:val="222222"/>
            </w:rPr>
          </w:rPrChange>
        </w:rPr>
        <w:t>Out-Of-Band</w:t>
      </w:r>
      <w:r w:rsidRPr="00034F2C">
        <w:rPr>
          <w:rFonts w:cs="Arial"/>
          <w:color w:val="222222"/>
        </w:rPr>
        <w:t xml:space="preserve">, </w:t>
      </w:r>
      <w:r w:rsidR="00F6407A" w:rsidRPr="00F6407A">
        <w:rPr>
          <w:rFonts w:cs="Arial"/>
          <w:color w:val="222222"/>
          <w:rPrChange w:id="1" w:author="Ash Forsyth" w:date="2014-06-29T16:21:00Z">
            <w:rPr>
              <w:rFonts w:cs="Arial"/>
              <w:i/>
              <w:color w:val="222222"/>
            </w:rPr>
          </w:rPrChange>
        </w:rPr>
        <w:t>One-Time Password</w:t>
      </w:r>
      <w:ins w:id="2" w:author="Ash Forsyth" w:date="2014-06-29T16:21:00Z">
        <w:r w:rsidR="00034F2C">
          <w:rPr>
            <w:rFonts w:cs="Arial"/>
            <w:color w:val="222222"/>
          </w:rPr>
          <w:t xml:space="preserve"> (OTP)</w:t>
        </w:r>
      </w:ins>
      <w:r w:rsidR="00F6407A" w:rsidRPr="00F6407A">
        <w:rPr>
          <w:rFonts w:cs="Arial"/>
          <w:color w:val="222222"/>
          <w:rPrChange w:id="3" w:author="Ash Forsyth" w:date="2014-06-29T16:21:00Z">
            <w:rPr>
              <w:rFonts w:cs="Arial"/>
              <w:i/>
              <w:color w:val="222222"/>
            </w:rPr>
          </w:rPrChange>
        </w:rPr>
        <w:t xml:space="preserve"> </w:t>
      </w:r>
      <w:r w:rsidRPr="009B01E4">
        <w:rPr>
          <w:rFonts w:cs="Arial"/>
          <w:color w:val="222222"/>
        </w:rPr>
        <w:t xml:space="preserve">solution </w:t>
      </w:r>
      <w:r w:rsidR="002B3E91">
        <w:rPr>
          <w:rFonts w:cs="Arial"/>
          <w:color w:val="222222"/>
        </w:rPr>
        <w:t xml:space="preserve">that provides </w:t>
      </w:r>
      <w:r w:rsidR="007801CB">
        <w:rPr>
          <w:rFonts w:cs="Arial"/>
          <w:color w:val="222222"/>
        </w:rPr>
        <w:t>E</w:t>
      </w:r>
      <w:r w:rsidR="002B3E91">
        <w:rPr>
          <w:rFonts w:cs="Arial"/>
          <w:color w:val="222222"/>
        </w:rPr>
        <w:t xml:space="preserve">nd </w:t>
      </w:r>
      <w:r w:rsidR="007801CB">
        <w:rPr>
          <w:rFonts w:cs="Arial"/>
          <w:color w:val="222222"/>
        </w:rPr>
        <w:t>U</w:t>
      </w:r>
      <w:r w:rsidR="002B3E91">
        <w:rPr>
          <w:rFonts w:cs="Arial"/>
          <w:color w:val="222222"/>
        </w:rPr>
        <w:t xml:space="preserve">ser </w:t>
      </w:r>
      <w:r w:rsidRPr="009B01E4">
        <w:rPr>
          <w:rFonts w:cs="Arial"/>
          <w:color w:val="222222"/>
        </w:rPr>
        <w:t>authenti</w:t>
      </w:r>
      <w:r w:rsidR="002B3E91">
        <w:rPr>
          <w:rFonts w:cs="Arial"/>
          <w:color w:val="222222"/>
        </w:rPr>
        <w:t xml:space="preserve">cation and </w:t>
      </w:r>
      <w:r w:rsidR="007801CB">
        <w:rPr>
          <w:rFonts w:cs="Arial"/>
          <w:color w:val="222222"/>
        </w:rPr>
        <w:t xml:space="preserve">payment </w:t>
      </w:r>
      <w:r w:rsidR="002B3E91">
        <w:rPr>
          <w:rFonts w:cs="Arial"/>
          <w:color w:val="222222"/>
        </w:rPr>
        <w:t>transaction verification of</w:t>
      </w:r>
      <w:r w:rsidRPr="009B01E4">
        <w:rPr>
          <w:rFonts w:cs="Arial"/>
          <w:color w:val="222222"/>
        </w:rPr>
        <w:t xml:space="preserve"> financial transactions.  </w:t>
      </w:r>
      <w:r w:rsidR="002B3E91">
        <w:rPr>
          <w:rFonts w:cs="Arial"/>
          <w:color w:val="222222"/>
        </w:rPr>
        <w:t xml:space="preserve">The MAC OTP system is designed to be integrated into </w:t>
      </w:r>
      <w:del w:id="4" w:author="Ash Forsyth" w:date="2014-06-29T16:20:00Z">
        <w:r w:rsidR="002B3E91" w:rsidDel="00034F2C">
          <w:rPr>
            <w:rFonts w:cs="Arial"/>
            <w:color w:val="222222"/>
          </w:rPr>
          <w:delText xml:space="preserve">a Client’s </w:delText>
        </w:r>
      </w:del>
      <w:r w:rsidR="002B3E91">
        <w:rPr>
          <w:rFonts w:cs="Arial"/>
          <w:color w:val="222222"/>
        </w:rPr>
        <w:t>existing payment processes</w:t>
      </w:r>
      <w:r w:rsidR="007801CB">
        <w:rPr>
          <w:rFonts w:cs="Arial"/>
          <w:color w:val="222222"/>
        </w:rPr>
        <w:t>.  It</w:t>
      </w:r>
      <w:r w:rsidR="00BF68E1">
        <w:rPr>
          <w:rFonts w:cs="Arial"/>
          <w:color w:val="222222"/>
        </w:rPr>
        <w:t xml:space="preserve"> </w:t>
      </w:r>
      <w:r w:rsidR="002B3E91">
        <w:rPr>
          <w:rFonts w:cs="Arial"/>
          <w:color w:val="222222"/>
        </w:rPr>
        <w:t xml:space="preserve">is comprised of a set of Web Services that provide the needed functionally to deliver OTPs to the </w:t>
      </w:r>
      <w:r w:rsidR="007801CB">
        <w:rPr>
          <w:rFonts w:cs="Arial"/>
          <w:color w:val="222222"/>
        </w:rPr>
        <w:t>E</w:t>
      </w:r>
      <w:r w:rsidR="002B3E91">
        <w:rPr>
          <w:rFonts w:cs="Arial"/>
          <w:color w:val="222222"/>
        </w:rPr>
        <w:t xml:space="preserve">nd </w:t>
      </w:r>
      <w:r w:rsidR="007801CB">
        <w:rPr>
          <w:rFonts w:cs="Arial"/>
          <w:color w:val="222222"/>
        </w:rPr>
        <w:t>U</w:t>
      </w:r>
      <w:r w:rsidR="002B3E91">
        <w:rPr>
          <w:rFonts w:cs="Arial"/>
          <w:color w:val="222222"/>
        </w:rPr>
        <w:t xml:space="preserve">ser’s mobile device and to verify the </w:t>
      </w:r>
      <w:r w:rsidR="007801CB">
        <w:rPr>
          <w:rFonts w:cs="Arial"/>
          <w:color w:val="222222"/>
        </w:rPr>
        <w:t>E</w:t>
      </w:r>
      <w:r w:rsidR="002B3E91">
        <w:rPr>
          <w:rFonts w:cs="Arial"/>
          <w:color w:val="222222"/>
        </w:rPr>
        <w:t xml:space="preserve">nd </w:t>
      </w:r>
      <w:r w:rsidR="007801CB">
        <w:rPr>
          <w:rFonts w:cs="Arial"/>
          <w:color w:val="222222"/>
        </w:rPr>
        <w:t>U</w:t>
      </w:r>
      <w:r w:rsidR="002B3E91">
        <w:rPr>
          <w:rFonts w:cs="Arial"/>
          <w:color w:val="222222"/>
        </w:rPr>
        <w:t>ser</w:t>
      </w:r>
      <w:r w:rsidR="007801CB">
        <w:rPr>
          <w:rFonts w:cs="Arial"/>
          <w:color w:val="222222"/>
        </w:rPr>
        <w:t>’s</w:t>
      </w:r>
      <w:r w:rsidR="002B3E91">
        <w:rPr>
          <w:rFonts w:cs="Arial"/>
          <w:color w:val="222222"/>
        </w:rPr>
        <w:t xml:space="preserve"> entered OTP.</w:t>
      </w:r>
    </w:p>
    <w:p w:rsidR="0061426B" w:rsidDel="00034F2C" w:rsidRDefault="002B3E91" w:rsidP="00034F2C">
      <w:pPr>
        <w:shd w:val="clear" w:color="auto" w:fill="FFFFFF"/>
        <w:spacing w:before="120" w:after="120"/>
        <w:ind w:left="0" w:firstLine="0"/>
        <w:rPr>
          <w:del w:id="5" w:author="Ash Forsyth" w:date="2014-06-29T16:21:00Z"/>
          <w:rFonts w:cs="Arial"/>
          <w:color w:val="222222"/>
        </w:rPr>
      </w:pPr>
      <w:del w:id="6" w:author="Ash Forsyth" w:date="2014-06-29T16:21:00Z">
        <w:r w:rsidDel="00034F2C">
          <w:rPr>
            <w:rFonts w:cs="Arial"/>
            <w:color w:val="222222"/>
          </w:rPr>
          <w:delText xml:space="preserve">Note: In the scope of this document a “Client” is defined as the </w:delText>
        </w:r>
        <w:r w:rsidR="00BF68E1" w:rsidDel="00034F2C">
          <w:rPr>
            <w:rFonts w:cs="Arial"/>
            <w:color w:val="222222"/>
          </w:rPr>
          <w:delText>M</w:delText>
        </w:r>
        <w:r w:rsidDel="00034F2C">
          <w:rPr>
            <w:rFonts w:cs="Arial"/>
            <w:color w:val="222222"/>
          </w:rPr>
          <w:delText>erchant</w:delText>
        </w:r>
        <w:r w:rsidR="0035031F" w:rsidDel="00034F2C">
          <w:rPr>
            <w:rFonts w:cs="Arial"/>
            <w:color w:val="222222"/>
          </w:rPr>
          <w:delText xml:space="preserve">, </w:delText>
        </w:r>
        <w:r w:rsidR="00BF68E1" w:rsidDel="00034F2C">
          <w:rPr>
            <w:rFonts w:cs="Arial"/>
            <w:color w:val="222222"/>
          </w:rPr>
          <w:delText>P</w:delText>
        </w:r>
        <w:r w:rsidR="0035031F" w:rsidDel="00034F2C">
          <w:rPr>
            <w:rFonts w:cs="Arial"/>
            <w:color w:val="222222"/>
          </w:rPr>
          <w:delText>rocessor</w:delText>
        </w:r>
        <w:r w:rsidR="00BF68E1" w:rsidDel="00034F2C">
          <w:rPr>
            <w:rFonts w:cs="Arial"/>
            <w:color w:val="222222"/>
          </w:rPr>
          <w:delText>, Gateway,</w:delText>
        </w:r>
        <w:r w:rsidDel="00034F2C">
          <w:rPr>
            <w:rFonts w:cs="Arial"/>
            <w:color w:val="222222"/>
          </w:rPr>
          <w:delText xml:space="preserve"> </w:delText>
        </w:r>
        <w:r w:rsidR="00256A06" w:rsidDel="00034F2C">
          <w:rPr>
            <w:rFonts w:cs="Arial"/>
            <w:color w:val="222222"/>
          </w:rPr>
          <w:delText xml:space="preserve">or </w:delText>
        </w:r>
        <w:r w:rsidR="00BF68E1" w:rsidDel="00034F2C">
          <w:rPr>
            <w:rFonts w:cs="Arial"/>
            <w:color w:val="222222"/>
          </w:rPr>
          <w:delText>F</w:delText>
        </w:r>
        <w:r w:rsidR="00256A06" w:rsidDel="00034F2C">
          <w:rPr>
            <w:rFonts w:cs="Arial"/>
            <w:color w:val="222222"/>
          </w:rPr>
          <w:delText xml:space="preserve">inancial </w:delText>
        </w:r>
        <w:r w:rsidR="00BF68E1" w:rsidDel="00034F2C">
          <w:rPr>
            <w:rFonts w:cs="Arial"/>
            <w:color w:val="222222"/>
          </w:rPr>
          <w:delText>I</w:delText>
        </w:r>
        <w:r w:rsidR="0035031F" w:rsidDel="00034F2C">
          <w:rPr>
            <w:rFonts w:cs="Arial"/>
            <w:color w:val="222222"/>
          </w:rPr>
          <w:delText>n</w:delText>
        </w:r>
        <w:r w:rsidR="00BF68E1" w:rsidDel="00034F2C">
          <w:rPr>
            <w:rFonts w:cs="Arial"/>
            <w:color w:val="222222"/>
          </w:rPr>
          <w:delText>s</w:delText>
        </w:r>
        <w:r w:rsidR="0035031F" w:rsidDel="00034F2C">
          <w:rPr>
            <w:rFonts w:cs="Arial"/>
            <w:color w:val="222222"/>
          </w:rPr>
          <w:delText>t</w:delText>
        </w:r>
        <w:r w:rsidR="00BF68E1" w:rsidDel="00034F2C">
          <w:rPr>
            <w:rFonts w:cs="Arial"/>
            <w:color w:val="222222"/>
          </w:rPr>
          <w:delText>itution</w:delText>
        </w:r>
        <w:r w:rsidR="00256A06" w:rsidDel="00034F2C">
          <w:rPr>
            <w:rFonts w:cs="Arial"/>
            <w:color w:val="222222"/>
          </w:rPr>
          <w:delText xml:space="preserve"> that is registered within the MAC OTP system to use the OTP process</w:delText>
        </w:r>
        <w:r w:rsidR="00BF68E1" w:rsidDel="00034F2C">
          <w:rPr>
            <w:rFonts w:cs="Arial"/>
            <w:color w:val="222222"/>
          </w:rPr>
          <w:delText xml:space="preserve"> and is </w:delText>
        </w:r>
        <w:r w:rsidR="0035031F" w:rsidDel="00034F2C">
          <w:rPr>
            <w:rFonts w:cs="Arial"/>
            <w:color w:val="222222"/>
          </w:rPr>
          <w:delText>the entity controlling the payment process.</w:delText>
        </w:r>
      </w:del>
    </w:p>
    <w:p w:rsidR="0061426B" w:rsidRDefault="009B01E4" w:rsidP="00034F2C">
      <w:pPr>
        <w:shd w:val="clear" w:color="auto" w:fill="FFFFFF"/>
        <w:spacing w:before="120" w:after="120"/>
        <w:ind w:left="0" w:firstLine="0"/>
        <w:rPr>
          <w:rFonts w:cs="Arial"/>
          <w:color w:val="222222"/>
        </w:rPr>
      </w:pPr>
      <w:r w:rsidRPr="009B01E4">
        <w:rPr>
          <w:rFonts w:cs="Arial"/>
          <w:color w:val="222222"/>
        </w:rPr>
        <w:t xml:space="preserve">The Initial Development Project set forth in this </w:t>
      </w:r>
      <w:r w:rsidR="008013C0">
        <w:rPr>
          <w:rFonts w:cs="Arial"/>
          <w:color w:val="222222"/>
        </w:rPr>
        <w:t>Statement of Work #1</w:t>
      </w:r>
      <w:ins w:id="7" w:author="Ash Forsyth" w:date="2014-06-29T16:22:00Z">
        <w:r w:rsidR="00034F2C">
          <w:rPr>
            <w:rFonts w:cs="Arial"/>
            <w:color w:val="222222"/>
          </w:rPr>
          <w:t>,</w:t>
        </w:r>
      </w:ins>
      <w:r w:rsidR="008013C0">
        <w:rPr>
          <w:rFonts w:cs="Arial"/>
          <w:color w:val="222222"/>
        </w:rPr>
        <w:t xml:space="preserve"> </w:t>
      </w:r>
      <w:r w:rsidRPr="009B01E4">
        <w:rPr>
          <w:rFonts w:cs="Arial"/>
          <w:color w:val="222222"/>
        </w:rPr>
        <w:t xml:space="preserve">of the </w:t>
      </w:r>
      <w:del w:id="8" w:author="Ash Forsyth" w:date="2014-06-29T16:21:00Z">
        <w:r w:rsidR="00BF68E1" w:rsidDel="00034F2C">
          <w:rPr>
            <w:rFonts w:cs="Arial"/>
            <w:color w:val="222222"/>
          </w:rPr>
          <w:delText xml:space="preserve">MAC </w:delText>
        </w:r>
        <w:r w:rsidR="008013C0" w:rsidDel="00034F2C">
          <w:rPr>
            <w:rFonts w:cs="Arial"/>
            <w:color w:val="222222"/>
          </w:rPr>
          <w:delText xml:space="preserve">Master Services </w:delText>
        </w:r>
      </w:del>
      <w:r w:rsidR="008013C0">
        <w:rPr>
          <w:rFonts w:cs="Arial"/>
          <w:color w:val="222222"/>
        </w:rPr>
        <w:t>Agreement</w:t>
      </w:r>
      <w:ins w:id="9" w:author="Ash Forsyth" w:date="2014-06-29T16:22:00Z">
        <w:r w:rsidR="00034F2C">
          <w:rPr>
            <w:rFonts w:cs="Arial"/>
            <w:color w:val="222222"/>
          </w:rPr>
          <w:t>,</w:t>
        </w:r>
      </w:ins>
      <w:r w:rsidR="008013C0">
        <w:rPr>
          <w:rFonts w:cs="Arial"/>
          <w:color w:val="222222"/>
        </w:rPr>
        <w:t xml:space="preserve"> </w:t>
      </w:r>
      <w:r w:rsidR="00DB5371">
        <w:rPr>
          <w:rFonts w:cs="Arial"/>
          <w:color w:val="222222"/>
        </w:rPr>
        <w:t xml:space="preserve">is designed to </w:t>
      </w:r>
      <w:del w:id="10" w:author="Ash Forsyth" w:date="2014-06-29T16:22:00Z">
        <w:r w:rsidR="00DB5371" w:rsidDel="00034F2C">
          <w:rPr>
            <w:rFonts w:cs="Arial"/>
            <w:color w:val="222222"/>
          </w:rPr>
          <w:delText xml:space="preserve">test the </w:delText>
        </w:r>
      </w:del>
      <w:r w:rsidRPr="009B01E4">
        <w:rPr>
          <w:rFonts w:cs="Arial"/>
          <w:color w:val="222222"/>
        </w:rPr>
        <w:t>integrat</w:t>
      </w:r>
      <w:del w:id="11" w:author="Ash Forsyth" w:date="2014-06-29T16:22:00Z">
        <w:r w:rsidR="00DB5371" w:rsidDel="00034F2C">
          <w:rPr>
            <w:rFonts w:cs="Arial"/>
            <w:color w:val="222222"/>
          </w:rPr>
          <w:delText>ion</w:delText>
        </w:r>
      </w:del>
      <w:ins w:id="12" w:author="Ash Forsyth" w:date="2014-06-29T16:22:00Z">
        <w:r w:rsidR="00034F2C">
          <w:rPr>
            <w:rFonts w:cs="Arial"/>
            <w:color w:val="222222"/>
          </w:rPr>
          <w:t>e</w:t>
        </w:r>
      </w:ins>
      <w:r w:rsidR="00DB5371">
        <w:rPr>
          <w:rFonts w:cs="Arial"/>
          <w:color w:val="222222"/>
        </w:rPr>
        <w:t xml:space="preserve"> </w:t>
      </w:r>
      <w:del w:id="13" w:author="Ash Forsyth" w:date="2014-06-29T16:22:00Z">
        <w:r w:rsidR="00DB5371" w:rsidDel="00034F2C">
          <w:rPr>
            <w:rFonts w:cs="Arial"/>
            <w:color w:val="222222"/>
          </w:rPr>
          <w:delText xml:space="preserve">of </w:delText>
        </w:r>
      </w:del>
      <w:r w:rsidR="00256A06">
        <w:rPr>
          <w:rFonts w:cs="Arial"/>
          <w:color w:val="222222"/>
        </w:rPr>
        <w:t xml:space="preserve">MAC’s OTP services into </w:t>
      </w:r>
      <w:r w:rsidR="009263C1">
        <w:rPr>
          <w:rFonts w:cs="Arial"/>
          <w:color w:val="222222"/>
        </w:rPr>
        <w:t xml:space="preserve">the </w:t>
      </w:r>
      <w:del w:id="14" w:author="Ash Forsyth" w:date="2014-06-29T16:22:00Z">
        <w:r w:rsidR="009263C1" w:rsidDel="00034F2C">
          <w:rPr>
            <w:rFonts w:cs="Arial"/>
            <w:color w:val="222222"/>
          </w:rPr>
          <w:delText xml:space="preserve">Client’s </w:delText>
        </w:r>
      </w:del>
      <w:ins w:id="15" w:author="Ash Forsyth" w:date="2014-06-29T16:22:00Z">
        <w:r w:rsidR="00034F2C">
          <w:rPr>
            <w:rFonts w:cs="Arial"/>
            <w:color w:val="222222"/>
          </w:rPr>
          <w:t xml:space="preserve">TNS </w:t>
        </w:r>
      </w:ins>
      <w:del w:id="16" w:author="Ash Forsyth" w:date="2014-06-29T16:22:00Z">
        <w:r w:rsidR="009263C1" w:rsidDel="00034F2C">
          <w:rPr>
            <w:rFonts w:cs="Arial"/>
            <w:color w:val="222222"/>
          </w:rPr>
          <w:delText>processing/</w:delText>
        </w:r>
        <w:r w:rsidR="00DB5371" w:rsidDel="00034F2C">
          <w:rPr>
            <w:rFonts w:cs="Arial"/>
            <w:color w:val="222222"/>
          </w:rPr>
          <w:delText>gateway</w:delText>
        </w:r>
        <w:r w:rsidR="00256A06" w:rsidDel="00034F2C">
          <w:rPr>
            <w:rFonts w:cs="Arial"/>
            <w:color w:val="222222"/>
          </w:rPr>
          <w:delText xml:space="preserve"> systems</w:delText>
        </w:r>
      </w:del>
      <w:ins w:id="17" w:author="Ash Forsyth" w:date="2014-06-29T16:22:00Z">
        <w:r w:rsidR="00034F2C">
          <w:rPr>
            <w:rFonts w:cs="Arial"/>
            <w:color w:val="222222"/>
          </w:rPr>
          <w:t>TNSPay Gateway</w:t>
        </w:r>
      </w:ins>
      <w:r w:rsidR="00256A06">
        <w:rPr>
          <w:rFonts w:cs="Arial"/>
          <w:color w:val="222222"/>
        </w:rPr>
        <w:t>.</w:t>
      </w:r>
    </w:p>
    <w:p w:rsidR="0061426B" w:rsidRDefault="009263C1" w:rsidP="00034F2C">
      <w:pPr>
        <w:shd w:val="clear" w:color="auto" w:fill="FFFFFF"/>
        <w:spacing w:before="120" w:after="120"/>
        <w:ind w:left="0" w:firstLine="0"/>
        <w:rPr>
          <w:rFonts w:cs="Arial"/>
          <w:color w:val="222222"/>
        </w:rPr>
      </w:pPr>
      <w:r>
        <w:rPr>
          <w:rFonts w:cs="Arial"/>
          <w:color w:val="222222"/>
        </w:rPr>
        <w:t xml:space="preserve">This </w:t>
      </w:r>
      <w:r w:rsidR="00DB5371">
        <w:rPr>
          <w:rFonts w:cs="Arial"/>
          <w:color w:val="222222"/>
        </w:rPr>
        <w:t xml:space="preserve">integration will enable </w:t>
      </w:r>
      <w:r w:rsidR="009B01E4" w:rsidRPr="009B01E4">
        <w:rPr>
          <w:rFonts w:cs="Arial"/>
          <w:color w:val="222222"/>
        </w:rPr>
        <w:t>MAC</w:t>
      </w:r>
      <w:r w:rsidR="00DB5371">
        <w:rPr>
          <w:rFonts w:cs="Arial"/>
          <w:color w:val="222222"/>
        </w:rPr>
        <w:t>’s</w:t>
      </w:r>
      <w:r w:rsidR="009B01E4" w:rsidRPr="009B01E4">
        <w:rPr>
          <w:rFonts w:cs="Arial"/>
          <w:color w:val="222222"/>
        </w:rPr>
        <w:t xml:space="preserve"> OTP service </w:t>
      </w:r>
      <w:r w:rsidR="00DB5371">
        <w:rPr>
          <w:rFonts w:cs="Arial"/>
          <w:color w:val="222222"/>
        </w:rPr>
        <w:t xml:space="preserve">to authenticate </w:t>
      </w:r>
      <w:del w:id="18" w:author="Ash Forsyth" w:date="2014-06-29T16:23:00Z">
        <w:r w:rsidDel="00034F2C">
          <w:rPr>
            <w:rFonts w:cs="Arial"/>
            <w:color w:val="222222"/>
          </w:rPr>
          <w:delText>the Client</w:delText>
        </w:r>
        <w:r w:rsidR="00256A06" w:rsidDel="00034F2C">
          <w:rPr>
            <w:rFonts w:cs="Arial"/>
            <w:color w:val="222222"/>
          </w:rPr>
          <w:delText xml:space="preserve"> and provide the </w:delText>
        </w:r>
      </w:del>
      <w:r w:rsidR="00BF68E1">
        <w:rPr>
          <w:rFonts w:cs="Arial"/>
          <w:color w:val="222222"/>
        </w:rPr>
        <w:t>E</w:t>
      </w:r>
      <w:r w:rsidR="00DB5371">
        <w:rPr>
          <w:rFonts w:cs="Arial"/>
          <w:color w:val="222222"/>
        </w:rPr>
        <w:t xml:space="preserve">nd </w:t>
      </w:r>
      <w:r w:rsidR="00BF68E1">
        <w:rPr>
          <w:rFonts w:cs="Arial"/>
          <w:color w:val="222222"/>
        </w:rPr>
        <w:t>U</w:t>
      </w:r>
      <w:r w:rsidR="00DB5371">
        <w:rPr>
          <w:rFonts w:cs="Arial"/>
          <w:color w:val="222222"/>
        </w:rPr>
        <w:t>sers</w:t>
      </w:r>
      <w:ins w:id="19" w:author="Ash Forsyth" w:date="2014-06-29T16:26:00Z">
        <w:r w:rsidR="00034F2C">
          <w:rPr>
            <w:rFonts w:cs="Arial"/>
            <w:color w:val="222222"/>
          </w:rPr>
          <w:t>,</w:t>
        </w:r>
      </w:ins>
      <w:ins w:id="20" w:author="Ash Forsyth" w:date="2014-06-29T16:25:00Z">
        <w:r w:rsidR="00034F2C">
          <w:rPr>
            <w:rFonts w:cs="Arial"/>
            <w:color w:val="222222"/>
          </w:rPr>
          <w:t xml:space="preserve"> </w:t>
        </w:r>
      </w:ins>
      <w:ins w:id="21" w:author="Ash Forsyth" w:date="2014-06-29T16:26:00Z">
        <w:r w:rsidR="00034F2C">
          <w:rPr>
            <w:rFonts w:cs="Arial"/>
            <w:color w:val="222222"/>
          </w:rPr>
          <w:t xml:space="preserve">who are </w:t>
        </w:r>
      </w:ins>
      <w:ins w:id="22" w:author="Ash Forsyth" w:date="2014-06-29T16:25:00Z">
        <w:r w:rsidR="00034F2C">
          <w:rPr>
            <w:rFonts w:cs="Arial"/>
            <w:color w:val="222222"/>
          </w:rPr>
          <w:t>processing a payment via the TNSPay Gateway</w:t>
        </w:r>
      </w:ins>
      <w:ins w:id="23" w:author="Ash Forsyth" w:date="2014-06-29T16:26:00Z">
        <w:r w:rsidR="00034F2C">
          <w:rPr>
            <w:rFonts w:cs="Arial"/>
            <w:color w:val="222222"/>
          </w:rPr>
          <w:t>,</w:t>
        </w:r>
      </w:ins>
      <w:ins w:id="24" w:author="Ash Forsyth" w:date="2014-06-29T16:23:00Z">
        <w:r w:rsidR="00034F2C">
          <w:rPr>
            <w:rFonts w:cs="Arial"/>
            <w:color w:val="222222"/>
          </w:rPr>
          <w:t xml:space="preserve"> </w:t>
        </w:r>
      </w:ins>
      <w:del w:id="25" w:author="Ash Forsyth" w:date="2014-06-29T16:24:00Z">
        <w:r w:rsidR="00256A06" w:rsidDel="00034F2C">
          <w:rPr>
            <w:rFonts w:cs="Arial"/>
            <w:color w:val="222222"/>
          </w:rPr>
          <w:delText xml:space="preserve"> with a co</w:delText>
        </w:r>
        <w:r w:rsidR="00BF68E1" w:rsidDel="00034F2C">
          <w:rPr>
            <w:rFonts w:cs="Arial"/>
            <w:color w:val="222222"/>
          </w:rPr>
          <w:delText xml:space="preserve">nvenient </w:delText>
        </w:r>
        <w:r w:rsidR="00256A06" w:rsidDel="00034F2C">
          <w:rPr>
            <w:rFonts w:cs="Arial"/>
            <w:color w:val="222222"/>
          </w:rPr>
          <w:delText>way to</w:delText>
        </w:r>
      </w:del>
      <w:ins w:id="26" w:author="Ash Forsyth" w:date="2014-06-29T16:24:00Z">
        <w:r w:rsidR="00034F2C">
          <w:rPr>
            <w:rFonts w:cs="Arial"/>
            <w:color w:val="222222"/>
          </w:rPr>
          <w:t>and</w:t>
        </w:r>
      </w:ins>
      <w:r w:rsidR="00256A06">
        <w:rPr>
          <w:rFonts w:cs="Arial"/>
          <w:color w:val="222222"/>
        </w:rPr>
        <w:t xml:space="preserve"> verify the transaction </w:t>
      </w:r>
      <w:del w:id="27" w:author="Ash Forsyth" w:date="2014-06-29T16:24:00Z">
        <w:r w:rsidR="00256A06" w:rsidDel="00034F2C">
          <w:rPr>
            <w:rFonts w:cs="Arial"/>
            <w:color w:val="222222"/>
          </w:rPr>
          <w:delText>and approve it</w:delText>
        </w:r>
        <w:r w:rsidR="00BF68E1" w:rsidDel="00034F2C">
          <w:rPr>
            <w:rFonts w:cs="Arial"/>
            <w:color w:val="222222"/>
          </w:rPr>
          <w:delText>s</w:delText>
        </w:r>
        <w:r w:rsidR="00256A06" w:rsidDel="00034F2C">
          <w:rPr>
            <w:rFonts w:cs="Arial"/>
            <w:color w:val="222222"/>
          </w:rPr>
          <w:delText xml:space="preserve"> completion </w:delText>
        </w:r>
      </w:del>
      <w:r w:rsidR="00DB5371">
        <w:rPr>
          <w:rFonts w:cs="Arial"/>
          <w:color w:val="222222"/>
        </w:rPr>
        <w:t xml:space="preserve">using </w:t>
      </w:r>
      <w:r w:rsidR="009B01E4" w:rsidRPr="009B01E4">
        <w:rPr>
          <w:rFonts w:cs="Arial"/>
          <w:color w:val="222222"/>
        </w:rPr>
        <w:t xml:space="preserve">two-factor authentication </w:t>
      </w:r>
      <w:r w:rsidR="00DB5371">
        <w:rPr>
          <w:rFonts w:cs="Arial"/>
          <w:color w:val="222222"/>
        </w:rPr>
        <w:t>by delivering an OTP via SMS text</w:t>
      </w:r>
      <w:r w:rsidR="00256A06">
        <w:rPr>
          <w:rFonts w:cs="Arial"/>
          <w:color w:val="222222"/>
        </w:rPr>
        <w:t xml:space="preserve"> </w:t>
      </w:r>
      <w:r w:rsidR="00DB5371">
        <w:rPr>
          <w:rFonts w:cs="Arial"/>
          <w:color w:val="222222"/>
        </w:rPr>
        <w:t xml:space="preserve">to the </w:t>
      </w:r>
      <w:r w:rsidR="00BF68E1">
        <w:rPr>
          <w:rFonts w:cs="Arial"/>
          <w:color w:val="222222"/>
        </w:rPr>
        <w:t>E</w:t>
      </w:r>
      <w:r w:rsidR="00DB5371">
        <w:rPr>
          <w:rFonts w:cs="Arial"/>
          <w:color w:val="222222"/>
        </w:rPr>
        <w:t xml:space="preserve">nd </w:t>
      </w:r>
      <w:r w:rsidR="00BF68E1">
        <w:rPr>
          <w:rFonts w:cs="Arial"/>
          <w:color w:val="222222"/>
        </w:rPr>
        <w:t>U</w:t>
      </w:r>
      <w:r w:rsidR="00DB5371">
        <w:rPr>
          <w:rFonts w:cs="Arial"/>
          <w:color w:val="222222"/>
        </w:rPr>
        <w:t xml:space="preserve">ser’s </w:t>
      </w:r>
      <w:r w:rsidR="009B01E4" w:rsidRPr="009B01E4">
        <w:rPr>
          <w:rFonts w:cs="Arial"/>
          <w:color w:val="222222"/>
        </w:rPr>
        <w:t>mobile phone</w:t>
      </w:r>
      <w:r w:rsidR="00DB5371">
        <w:rPr>
          <w:rFonts w:cs="Arial"/>
          <w:color w:val="222222"/>
        </w:rPr>
        <w:t xml:space="preserve">. </w:t>
      </w:r>
    </w:p>
    <w:p w:rsidR="009B01E4" w:rsidRPr="009B01E4" w:rsidRDefault="009B01E4" w:rsidP="009B01E4">
      <w:pPr>
        <w:shd w:val="clear" w:color="auto" w:fill="FFFFFF"/>
        <w:spacing w:before="0" w:after="0"/>
        <w:ind w:left="0" w:firstLine="0"/>
        <w:rPr>
          <w:rFonts w:cs="Arial"/>
          <w:color w:val="222222"/>
        </w:rPr>
      </w:pPr>
    </w:p>
    <w:p w:rsidR="009B01E4" w:rsidRPr="00034F2C" w:rsidRDefault="009B01E4" w:rsidP="009B01E4">
      <w:pPr>
        <w:shd w:val="clear" w:color="auto" w:fill="FFFFFF"/>
        <w:spacing w:before="0" w:after="0"/>
        <w:ind w:left="0" w:firstLine="0"/>
        <w:rPr>
          <w:rFonts w:cs="Arial"/>
          <w:b/>
          <w:color w:val="222222"/>
          <w:u w:val="single"/>
        </w:rPr>
      </w:pPr>
      <w:r w:rsidRPr="009B01E4">
        <w:rPr>
          <w:rFonts w:cs="Arial"/>
          <w:b/>
          <w:bCs/>
          <w:color w:val="222222"/>
          <w:u w:val="single"/>
        </w:rPr>
        <w:t>Scope of Work</w:t>
      </w:r>
      <w:r w:rsidR="0035031F">
        <w:rPr>
          <w:rFonts w:cs="Arial"/>
          <w:b/>
          <w:bCs/>
          <w:color w:val="222222"/>
          <w:u w:val="single"/>
        </w:rPr>
        <w:t xml:space="preserve"> </w:t>
      </w:r>
      <w:r w:rsidR="0035031F" w:rsidRPr="0035031F">
        <w:rPr>
          <w:rFonts w:cs="Arial"/>
          <w:b/>
          <w:bCs/>
          <w:color w:val="222222"/>
          <w:u w:val="single"/>
        </w:rPr>
        <w:t xml:space="preserve">Development and </w:t>
      </w:r>
      <w:r w:rsidR="00906B55" w:rsidRPr="00034F2C">
        <w:rPr>
          <w:rFonts w:cs="Arial"/>
          <w:b/>
          <w:color w:val="222222"/>
          <w:u w:val="single"/>
        </w:rPr>
        <w:t>Systems Integration</w:t>
      </w:r>
    </w:p>
    <w:p w:rsidR="0035031F" w:rsidRDefault="009B01E4" w:rsidP="00DB5371">
      <w:pPr>
        <w:shd w:val="clear" w:color="auto" w:fill="FFFFFF"/>
        <w:spacing w:before="120" w:after="0"/>
        <w:ind w:left="0" w:firstLine="0"/>
        <w:rPr>
          <w:rFonts w:cs="Arial"/>
          <w:color w:val="222222"/>
        </w:rPr>
      </w:pPr>
      <w:r w:rsidRPr="009B01E4">
        <w:rPr>
          <w:rFonts w:cs="Arial"/>
          <w:color w:val="222222"/>
        </w:rPr>
        <w:t xml:space="preserve">For </w:t>
      </w:r>
      <w:r w:rsidR="00256A06">
        <w:rPr>
          <w:rFonts w:cs="Arial"/>
          <w:color w:val="222222"/>
        </w:rPr>
        <w:t>the</w:t>
      </w:r>
      <w:r w:rsidR="00256A06" w:rsidRPr="009B01E4">
        <w:rPr>
          <w:rFonts w:cs="Arial"/>
          <w:color w:val="222222"/>
        </w:rPr>
        <w:t xml:space="preserve"> </w:t>
      </w:r>
      <w:r w:rsidRPr="009B01E4">
        <w:rPr>
          <w:rFonts w:cs="Arial"/>
          <w:color w:val="222222"/>
        </w:rPr>
        <w:t>Initial Development Project</w:t>
      </w:r>
      <w:del w:id="28" w:author="Ash Forsyth" w:date="2014-06-29T16:28:00Z">
        <w:r w:rsidR="0035031F" w:rsidDel="00034F2C">
          <w:rPr>
            <w:rFonts w:cs="Arial"/>
            <w:color w:val="222222"/>
          </w:rPr>
          <w:delText xml:space="preserve"> and Systems Integration</w:delText>
        </w:r>
      </w:del>
      <w:r w:rsidRPr="009B01E4">
        <w:rPr>
          <w:rFonts w:cs="Arial"/>
          <w:color w:val="222222"/>
        </w:rPr>
        <w:t xml:space="preserve">, </w:t>
      </w:r>
      <w:ins w:id="29" w:author="Ash Forsyth" w:date="2014-06-29T16:27:00Z">
        <w:r w:rsidR="00034F2C">
          <w:rPr>
            <w:rFonts w:cs="Arial"/>
            <w:color w:val="222222"/>
          </w:rPr>
          <w:t xml:space="preserve">TNS </w:t>
        </w:r>
      </w:ins>
      <w:del w:id="30" w:author="Ash Forsyth" w:date="2014-06-29T16:27:00Z">
        <w:r w:rsidR="00807156" w:rsidDel="00034F2C">
          <w:rPr>
            <w:rFonts w:cs="Arial"/>
            <w:color w:val="222222"/>
          </w:rPr>
          <w:delText xml:space="preserve">the Client </w:delText>
        </w:r>
      </w:del>
      <w:r w:rsidR="00807156">
        <w:rPr>
          <w:rFonts w:cs="Arial"/>
          <w:color w:val="222222"/>
        </w:rPr>
        <w:t>will</w:t>
      </w:r>
      <w:r w:rsidR="00BF68E1">
        <w:rPr>
          <w:rFonts w:cs="Arial"/>
          <w:color w:val="222222"/>
        </w:rPr>
        <w:t>:</w:t>
      </w:r>
    </w:p>
    <w:p w:rsidR="00000000" w:rsidRDefault="00034F2C">
      <w:pPr>
        <w:numPr>
          <w:ilvl w:val="0"/>
          <w:numId w:val="11"/>
        </w:numPr>
        <w:shd w:val="clear" w:color="auto" w:fill="FFFFFF"/>
        <w:spacing w:before="120" w:after="0"/>
        <w:rPr>
          <w:ins w:id="31" w:author="Ash Forsyth" w:date="2014-06-29T16:27:00Z"/>
          <w:rFonts w:cs="Arial"/>
          <w:color w:val="222222"/>
          <w:rPrChange w:id="32" w:author="Ash Forsyth" w:date="2014-06-29T16:27:00Z">
            <w:rPr>
              <w:ins w:id="33" w:author="Ash Forsyth" w:date="2014-06-29T16:27:00Z"/>
              <w:rFonts w:cs="Arial"/>
            </w:rPr>
          </w:rPrChange>
        </w:rPr>
        <w:pPrChange w:id="34" w:author="Ash Forsyth" w:date="2014-06-29T16:27:00Z">
          <w:pPr>
            <w:pStyle w:val="ListParagraph"/>
            <w:numPr>
              <w:numId w:val="11"/>
            </w:numPr>
            <w:tabs>
              <w:tab w:val="num" w:pos="720"/>
            </w:tabs>
            <w:autoSpaceDE w:val="0"/>
            <w:autoSpaceDN w:val="0"/>
            <w:adjustRightInd w:val="0"/>
            <w:spacing w:after="0" w:line="240" w:lineRule="auto"/>
          </w:pPr>
        </w:pPrChange>
      </w:pPr>
      <w:ins w:id="35" w:author="Ash Forsyth" w:date="2014-06-29T16:28:00Z">
        <w:r>
          <w:rPr>
            <w:rFonts w:cs="Arial"/>
            <w:color w:val="222222"/>
          </w:rPr>
          <w:t xml:space="preserve">Integrate the TNSPay </w:t>
        </w:r>
      </w:ins>
      <w:ins w:id="36" w:author="Ash Forsyth" w:date="2014-06-29T16:27:00Z">
        <w:r w:rsidR="00F6407A" w:rsidRPr="00F6407A">
          <w:rPr>
            <w:rFonts w:cs="Arial"/>
            <w:color w:val="222222"/>
            <w:rPrChange w:id="37" w:author="Ash Forsyth" w:date="2014-06-29T16:27:00Z">
              <w:rPr>
                <w:rFonts w:cs="Arial"/>
              </w:rPr>
            </w:rPrChange>
          </w:rPr>
          <w:t>Hosted Payment Page (HPP)</w:t>
        </w:r>
      </w:ins>
      <w:ins w:id="38" w:author="Ash Forsyth" w:date="2014-06-29T16:28:00Z">
        <w:r>
          <w:rPr>
            <w:rFonts w:cs="Arial"/>
            <w:color w:val="222222"/>
          </w:rPr>
          <w:t xml:space="preserve"> with MAC’s OTP services for a</w:t>
        </w:r>
      </w:ins>
      <w:ins w:id="39" w:author="Ash Forsyth" w:date="2014-06-29T16:27:00Z">
        <w:r w:rsidR="00F6407A" w:rsidRPr="00F6407A">
          <w:rPr>
            <w:rFonts w:cs="Arial"/>
            <w:color w:val="222222"/>
            <w:rPrChange w:id="40" w:author="Ash Forsyth" w:date="2014-06-29T16:27:00Z">
              <w:rPr>
                <w:rFonts w:cs="Arial"/>
              </w:rPr>
            </w:rPrChange>
          </w:rPr>
          <w:t>uthentication to occur prior to processing a credit or debit transaction via the TNSPay Gateway.</w:t>
        </w:r>
      </w:ins>
    </w:p>
    <w:p w:rsidR="0035031F" w:rsidDel="00034F2C" w:rsidRDefault="00BF68E1">
      <w:pPr>
        <w:numPr>
          <w:ilvl w:val="0"/>
          <w:numId w:val="11"/>
        </w:numPr>
        <w:shd w:val="clear" w:color="auto" w:fill="FFFFFF"/>
        <w:spacing w:before="120" w:after="0"/>
        <w:rPr>
          <w:del w:id="41" w:author="Ash Forsyth" w:date="2014-06-29T16:27:00Z"/>
          <w:rFonts w:cs="Arial"/>
          <w:color w:val="222222"/>
        </w:rPr>
      </w:pPr>
      <w:del w:id="42" w:author="Ash Forsyth" w:date="2014-06-29T16:27:00Z">
        <w:r w:rsidDel="00034F2C">
          <w:rPr>
            <w:rFonts w:cs="Arial"/>
            <w:color w:val="222222"/>
          </w:rPr>
          <w:delText>Provide t</w:delText>
        </w:r>
        <w:r w:rsidR="0035031F" w:rsidDel="00034F2C">
          <w:rPr>
            <w:rFonts w:cs="Arial"/>
            <w:color w:val="222222"/>
          </w:rPr>
          <w:delText>est Client information, details supplied in a separate document from MAC.</w:delText>
        </w:r>
      </w:del>
    </w:p>
    <w:p w:rsidR="0035031F" w:rsidRPr="0035031F" w:rsidDel="00034F2C" w:rsidRDefault="00BF68E1">
      <w:pPr>
        <w:numPr>
          <w:ilvl w:val="0"/>
          <w:numId w:val="11"/>
        </w:numPr>
        <w:shd w:val="clear" w:color="auto" w:fill="FFFFFF"/>
        <w:spacing w:before="120" w:after="0"/>
        <w:rPr>
          <w:del w:id="43" w:author="Ash Forsyth" w:date="2014-06-29T16:27:00Z"/>
          <w:rFonts w:cs="Arial"/>
          <w:color w:val="222222"/>
        </w:rPr>
      </w:pPr>
      <w:del w:id="44" w:author="Ash Forsyth" w:date="2014-06-29T16:27:00Z">
        <w:r w:rsidDel="00034F2C">
          <w:rPr>
            <w:rFonts w:cs="Arial"/>
            <w:color w:val="222222"/>
          </w:rPr>
          <w:delText>Provide t</w:delText>
        </w:r>
        <w:r w:rsidR="0035031F" w:rsidDel="00034F2C">
          <w:rPr>
            <w:rFonts w:cs="Arial"/>
            <w:color w:val="222222"/>
          </w:rPr>
          <w:delText>est End User information, details supplied in a separate document from MAC.</w:delText>
        </w:r>
      </w:del>
    </w:p>
    <w:p w:rsidR="004D7B75" w:rsidDel="00034F2C" w:rsidRDefault="00BF68E1">
      <w:pPr>
        <w:numPr>
          <w:ilvl w:val="0"/>
          <w:numId w:val="11"/>
        </w:numPr>
        <w:shd w:val="clear" w:color="auto" w:fill="FFFFFF"/>
        <w:spacing w:before="120" w:after="0"/>
        <w:rPr>
          <w:del w:id="45" w:author="Ash Forsyth" w:date="2014-06-29T16:27:00Z"/>
          <w:rFonts w:cs="Arial"/>
          <w:color w:val="222222"/>
        </w:rPr>
      </w:pPr>
      <w:del w:id="46" w:author="Ash Forsyth" w:date="2014-06-29T16:27:00Z">
        <w:r w:rsidDel="00034F2C">
          <w:rPr>
            <w:rFonts w:cs="Arial"/>
            <w:color w:val="222222"/>
          </w:rPr>
          <w:delText xml:space="preserve">Provide </w:delText>
        </w:r>
        <w:r w:rsidR="004D7B75" w:rsidDel="00034F2C">
          <w:rPr>
            <w:rFonts w:cs="Arial"/>
            <w:color w:val="222222"/>
          </w:rPr>
          <w:delText>MAC developers a</w:delText>
        </w:r>
        <w:r w:rsidR="005149D4" w:rsidDel="00034F2C">
          <w:rPr>
            <w:rFonts w:cs="Arial"/>
            <w:color w:val="222222"/>
          </w:rPr>
          <w:delText xml:space="preserve">ccess to the </w:delText>
        </w:r>
        <w:r w:rsidDel="00034F2C">
          <w:rPr>
            <w:rFonts w:cs="Arial"/>
            <w:color w:val="222222"/>
          </w:rPr>
          <w:delText>C</w:delText>
        </w:r>
        <w:r w:rsidR="004D7B75" w:rsidDel="00034F2C">
          <w:rPr>
            <w:rFonts w:cs="Arial"/>
            <w:color w:val="222222"/>
          </w:rPr>
          <w:delText>lient</w:delText>
        </w:r>
        <w:r w:rsidDel="00034F2C">
          <w:rPr>
            <w:rFonts w:cs="Arial"/>
            <w:color w:val="222222"/>
          </w:rPr>
          <w:delText>’</w:delText>
        </w:r>
        <w:r w:rsidR="004D7B75" w:rsidDel="00034F2C">
          <w:rPr>
            <w:rFonts w:cs="Arial"/>
            <w:color w:val="222222"/>
          </w:rPr>
          <w:delText xml:space="preserve">s test </w:delText>
        </w:r>
        <w:r w:rsidDel="00034F2C">
          <w:rPr>
            <w:rFonts w:cs="Arial"/>
            <w:color w:val="222222"/>
          </w:rPr>
          <w:delText>W</w:delText>
        </w:r>
        <w:r w:rsidR="00807156" w:rsidDel="00034F2C">
          <w:rPr>
            <w:rFonts w:cs="Arial"/>
            <w:color w:val="222222"/>
          </w:rPr>
          <w:delText>ebsite</w:delText>
        </w:r>
        <w:r w:rsidR="004D7B75" w:rsidDel="00034F2C">
          <w:rPr>
            <w:rFonts w:cs="Arial"/>
            <w:color w:val="222222"/>
          </w:rPr>
          <w:delText>.</w:delText>
        </w:r>
      </w:del>
    </w:p>
    <w:p w:rsidR="0061426B" w:rsidRDefault="00BF68E1" w:rsidP="00034F2C">
      <w:pPr>
        <w:numPr>
          <w:ilvl w:val="0"/>
          <w:numId w:val="11"/>
        </w:numPr>
        <w:shd w:val="clear" w:color="auto" w:fill="FFFFFF"/>
        <w:spacing w:before="120" w:after="0"/>
        <w:rPr>
          <w:rFonts w:cs="Arial"/>
          <w:color w:val="222222"/>
        </w:rPr>
      </w:pPr>
      <w:r>
        <w:rPr>
          <w:rFonts w:cs="Arial"/>
          <w:color w:val="222222"/>
        </w:rPr>
        <w:t xml:space="preserve">Manage </w:t>
      </w:r>
      <w:r w:rsidR="00807156">
        <w:rPr>
          <w:rFonts w:cs="Arial"/>
          <w:color w:val="222222"/>
        </w:rPr>
        <w:t xml:space="preserve">the </w:t>
      </w:r>
      <w:r w:rsidR="009B01E4" w:rsidRPr="009B01E4">
        <w:rPr>
          <w:rFonts w:cs="Arial"/>
          <w:color w:val="222222"/>
        </w:rPr>
        <w:t>style/theme and control the User Interface (UI) required to prompt and collect the OTP.</w:t>
      </w:r>
      <w:r w:rsidR="00256A06">
        <w:rPr>
          <w:rFonts w:cs="Arial"/>
          <w:color w:val="222222"/>
        </w:rPr>
        <w:t xml:space="preserve"> The UI shall allow for the display of status messages and content as returned in the OTP responses per the MAC OTP Services API</w:t>
      </w:r>
      <w:r w:rsidR="0035031F">
        <w:rPr>
          <w:rFonts w:cs="Arial"/>
          <w:color w:val="222222"/>
        </w:rPr>
        <w:t>.</w:t>
      </w:r>
    </w:p>
    <w:p w:rsidR="0061426B" w:rsidRPr="00034F2C" w:rsidDel="00034F2C" w:rsidRDefault="00BF68E1" w:rsidP="00034F2C">
      <w:pPr>
        <w:numPr>
          <w:ilvl w:val="0"/>
          <w:numId w:val="11"/>
        </w:numPr>
        <w:shd w:val="clear" w:color="auto" w:fill="FFFFFF"/>
        <w:spacing w:before="120" w:after="0"/>
        <w:rPr>
          <w:del w:id="47" w:author="Ash Forsyth" w:date="2014-06-29T16:27:00Z"/>
          <w:rFonts w:cs="Arial"/>
          <w:b/>
          <w:bCs/>
          <w:color w:val="222222"/>
          <w:u w:val="single"/>
        </w:rPr>
      </w:pPr>
      <w:del w:id="48" w:author="Ash Forsyth" w:date="2014-06-29T16:27:00Z">
        <w:r w:rsidDel="00034F2C">
          <w:rPr>
            <w:rFonts w:cs="Arial"/>
            <w:color w:val="222222"/>
          </w:rPr>
          <w:delText>Provide a</w:delText>
        </w:r>
        <w:r w:rsidR="004D7B75" w:rsidDel="00034F2C">
          <w:rPr>
            <w:rFonts w:cs="Arial"/>
            <w:color w:val="222222"/>
          </w:rPr>
          <w:delText xml:space="preserve">ccess to </w:delText>
        </w:r>
        <w:r w:rsidR="004D7B75" w:rsidRPr="009B01E4" w:rsidDel="00034F2C">
          <w:rPr>
            <w:rFonts w:cs="Arial"/>
            <w:color w:val="222222"/>
          </w:rPr>
          <w:delText xml:space="preserve">a </w:delText>
        </w:r>
        <w:r w:rsidR="004D7B75" w:rsidDel="00034F2C">
          <w:rPr>
            <w:rFonts w:cs="Arial"/>
            <w:color w:val="222222"/>
          </w:rPr>
          <w:delText>Client</w:delText>
        </w:r>
        <w:r w:rsidR="004D7B75" w:rsidRPr="009B01E4" w:rsidDel="00034F2C">
          <w:rPr>
            <w:rFonts w:cs="Arial"/>
            <w:color w:val="222222"/>
          </w:rPr>
          <w:delText xml:space="preserve"> resource to </w:delText>
        </w:r>
        <w:r w:rsidR="004D7B75" w:rsidDel="00034F2C">
          <w:rPr>
            <w:rFonts w:cs="Arial"/>
            <w:color w:val="222222"/>
          </w:rPr>
          <w:delText xml:space="preserve">answer </w:delText>
        </w:r>
        <w:r w:rsidR="004D7B75" w:rsidRPr="009B01E4" w:rsidDel="00034F2C">
          <w:rPr>
            <w:rFonts w:cs="Arial"/>
            <w:color w:val="222222"/>
          </w:rPr>
          <w:delText xml:space="preserve">development, testing or certification questions that arise during the </w:delText>
        </w:r>
        <w:r w:rsidR="004D7B75" w:rsidDel="00034F2C">
          <w:rPr>
            <w:rFonts w:cs="Arial"/>
            <w:color w:val="222222"/>
          </w:rPr>
          <w:delText>d</w:delText>
        </w:r>
        <w:r w:rsidR="004D7B75" w:rsidRPr="009B01E4" w:rsidDel="00034F2C">
          <w:rPr>
            <w:rFonts w:cs="Arial"/>
            <w:color w:val="222222"/>
          </w:rPr>
          <w:delText xml:space="preserve">evelopment </w:delText>
        </w:r>
        <w:r w:rsidR="004D7B75" w:rsidDel="00034F2C">
          <w:rPr>
            <w:rFonts w:cs="Arial"/>
            <w:color w:val="222222"/>
          </w:rPr>
          <w:delText>and integration phase</w:delText>
        </w:r>
        <w:r w:rsidR="004D7B75" w:rsidRPr="009B01E4" w:rsidDel="00034F2C">
          <w:rPr>
            <w:rFonts w:cs="Arial"/>
            <w:color w:val="222222"/>
          </w:rPr>
          <w:delText xml:space="preserve">.  </w:delText>
        </w:r>
      </w:del>
    </w:p>
    <w:p w:rsidR="006A4342" w:rsidRDefault="006A4342" w:rsidP="00DB5371">
      <w:pPr>
        <w:shd w:val="clear" w:color="auto" w:fill="FFFFFF"/>
        <w:spacing w:before="0" w:after="0"/>
        <w:ind w:left="0" w:firstLine="0"/>
        <w:rPr>
          <w:rFonts w:cs="Arial"/>
          <w:color w:val="222222"/>
        </w:rPr>
      </w:pPr>
    </w:p>
    <w:p w:rsidR="00DB5371" w:rsidRPr="009B01E4" w:rsidRDefault="00DB5371" w:rsidP="00DB5371">
      <w:pPr>
        <w:shd w:val="clear" w:color="auto" w:fill="FFFFFF"/>
        <w:spacing w:before="0" w:after="0"/>
        <w:ind w:left="0" w:firstLine="0"/>
        <w:rPr>
          <w:rFonts w:cs="Arial"/>
          <w:color w:val="222222"/>
        </w:rPr>
      </w:pPr>
      <w:r w:rsidRPr="009B01E4">
        <w:rPr>
          <w:rFonts w:cs="Arial"/>
          <w:color w:val="222222"/>
        </w:rPr>
        <w:t xml:space="preserve">MAC will be responsible for providing </w:t>
      </w:r>
      <w:ins w:id="49" w:author="Ash Forsyth" w:date="2014-06-29T16:29:00Z">
        <w:r w:rsidR="00034F2C">
          <w:rPr>
            <w:rFonts w:cs="Arial"/>
            <w:color w:val="222222"/>
          </w:rPr>
          <w:t xml:space="preserve">TNS </w:t>
        </w:r>
      </w:ins>
      <w:del w:id="50" w:author="Ash Forsyth" w:date="2014-06-29T16:29:00Z">
        <w:r w:rsidR="00807156" w:rsidDel="00034F2C">
          <w:rPr>
            <w:rFonts w:cs="Arial"/>
            <w:color w:val="222222"/>
          </w:rPr>
          <w:delText xml:space="preserve">the Client </w:delText>
        </w:r>
      </w:del>
      <w:r w:rsidRPr="009B01E4">
        <w:rPr>
          <w:rFonts w:cs="Arial"/>
          <w:color w:val="222222"/>
        </w:rPr>
        <w:t>with the following:</w:t>
      </w:r>
    </w:p>
    <w:p w:rsidR="005149D4" w:rsidRPr="009B01E4" w:rsidRDefault="005149D4" w:rsidP="00E61B5C">
      <w:pPr>
        <w:numPr>
          <w:ilvl w:val="0"/>
          <w:numId w:val="12"/>
        </w:numPr>
        <w:shd w:val="clear" w:color="auto" w:fill="FFFFFF"/>
        <w:spacing w:before="120" w:after="0"/>
        <w:rPr>
          <w:rFonts w:cs="Arial"/>
          <w:color w:val="222222"/>
        </w:rPr>
      </w:pPr>
      <w:r w:rsidRPr="009B01E4">
        <w:rPr>
          <w:rFonts w:cs="Arial"/>
          <w:color w:val="222222"/>
        </w:rPr>
        <w:t xml:space="preserve">Access to a test </w:t>
      </w:r>
      <w:r w:rsidR="0035031F">
        <w:rPr>
          <w:rFonts w:cs="Arial"/>
          <w:color w:val="222222"/>
        </w:rPr>
        <w:t>server</w:t>
      </w:r>
      <w:del w:id="51" w:author="Maria Arminio" w:date="2014-07-08T09:37:00Z">
        <w:r w:rsidR="0035031F" w:rsidDel="00E01888">
          <w:rPr>
            <w:rFonts w:cs="Arial"/>
            <w:color w:val="222222"/>
          </w:rPr>
          <w:delText>s</w:delText>
        </w:r>
      </w:del>
      <w:r w:rsidR="0035031F">
        <w:rPr>
          <w:rFonts w:cs="Arial"/>
          <w:color w:val="222222"/>
        </w:rPr>
        <w:t xml:space="preserve"> running the latest OTP services</w:t>
      </w:r>
      <w:r w:rsidR="0035031F" w:rsidRPr="009B01E4">
        <w:rPr>
          <w:rFonts w:cs="Arial"/>
          <w:color w:val="222222"/>
        </w:rPr>
        <w:t xml:space="preserve"> </w:t>
      </w:r>
      <w:r w:rsidRPr="009B01E4">
        <w:rPr>
          <w:rFonts w:cs="Arial"/>
          <w:color w:val="222222"/>
        </w:rPr>
        <w:t xml:space="preserve">where </w:t>
      </w:r>
      <w:ins w:id="52" w:author="Ash Forsyth" w:date="2014-06-29T16:29:00Z">
        <w:r w:rsidR="00034F2C">
          <w:rPr>
            <w:rFonts w:cs="Arial"/>
            <w:color w:val="222222"/>
          </w:rPr>
          <w:t xml:space="preserve">TNS </w:t>
        </w:r>
      </w:ins>
      <w:del w:id="53" w:author="Ash Forsyth" w:date="2014-06-29T16:29:00Z">
        <w:r w:rsidDel="00034F2C">
          <w:rPr>
            <w:rFonts w:cs="Arial"/>
            <w:color w:val="222222"/>
          </w:rPr>
          <w:delText xml:space="preserve">the Client </w:delText>
        </w:r>
      </w:del>
      <w:r w:rsidRPr="009B01E4">
        <w:rPr>
          <w:rFonts w:cs="Arial"/>
          <w:color w:val="222222"/>
        </w:rPr>
        <w:t xml:space="preserve">can send </w:t>
      </w:r>
      <w:r w:rsidR="0035031F">
        <w:rPr>
          <w:rFonts w:cs="Arial"/>
          <w:color w:val="222222"/>
        </w:rPr>
        <w:t>OTP</w:t>
      </w:r>
      <w:r w:rsidR="0035031F" w:rsidRPr="009B01E4">
        <w:rPr>
          <w:rFonts w:cs="Arial"/>
          <w:color w:val="222222"/>
        </w:rPr>
        <w:t xml:space="preserve"> </w:t>
      </w:r>
      <w:r w:rsidRPr="009B01E4">
        <w:rPr>
          <w:rFonts w:cs="Arial"/>
          <w:color w:val="222222"/>
        </w:rPr>
        <w:t>requests for development, testing, and certification</w:t>
      </w:r>
      <w:r w:rsidR="0035031F">
        <w:rPr>
          <w:rFonts w:cs="Arial"/>
          <w:color w:val="222222"/>
        </w:rPr>
        <w:t xml:space="preserve"> as defined in the MAC OTP Services API document</w:t>
      </w:r>
      <w:r w:rsidR="00D5215A">
        <w:rPr>
          <w:rFonts w:cs="Arial"/>
          <w:color w:val="222222"/>
        </w:rPr>
        <w:t>.</w:t>
      </w:r>
      <w:r w:rsidRPr="009B01E4">
        <w:rPr>
          <w:rFonts w:cs="Arial"/>
          <w:color w:val="222222"/>
        </w:rPr>
        <w:t xml:space="preserve"> This platform is available </w:t>
      </w:r>
      <w:r w:rsidR="0035031F">
        <w:rPr>
          <w:rFonts w:cs="Arial"/>
          <w:color w:val="222222"/>
        </w:rPr>
        <w:t xml:space="preserve">per prearranged request by </w:t>
      </w:r>
      <w:ins w:id="54" w:author="Ash Forsyth" w:date="2014-06-29T16:29:00Z">
        <w:r w:rsidR="00034F2C">
          <w:rPr>
            <w:rFonts w:cs="Arial"/>
            <w:color w:val="222222"/>
          </w:rPr>
          <w:t>TNS</w:t>
        </w:r>
      </w:ins>
      <w:del w:id="55" w:author="Ash Forsyth" w:date="2014-06-29T16:29:00Z">
        <w:r w:rsidDel="00034F2C">
          <w:rPr>
            <w:rFonts w:cs="Arial"/>
            <w:color w:val="222222"/>
          </w:rPr>
          <w:delText>the Client</w:delText>
        </w:r>
      </w:del>
      <w:r w:rsidRPr="009B01E4">
        <w:rPr>
          <w:rFonts w:cs="Arial"/>
          <w:color w:val="222222"/>
        </w:rPr>
        <w:t>.</w:t>
      </w:r>
      <w:ins w:id="56" w:author="Ash Forsyth" w:date="2014-06-29T16:30:00Z">
        <w:r w:rsidR="00034F2C">
          <w:rPr>
            <w:rFonts w:cs="Arial"/>
            <w:color w:val="222222"/>
          </w:rPr>
          <w:t xml:space="preserve"> Access to this platform will be available 24x7 during the prearranged request period.</w:t>
        </w:r>
      </w:ins>
    </w:p>
    <w:p w:rsidR="005149D4" w:rsidRDefault="00D5215A" w:rsidP="00E61B5C">
      <w:pPr>
        <w:numPr>
          <w:ilvl w:val="0"/>
          <w:numId w:val="12"/>
        </w:numPr>
        <w:shd w:val="clear" w:color="auto" w:fill="FFFFFF"/>
        <w:spacing w:before="120" w:after="0"/>
        <w:rPr>
          <w:rFonts w:cs="Arial"/>
          <w:color w:val="222222"/>
        </w:rPr>
      </w:pPr>
      <w:r>
        <w:rPr>
          <w:rFonts w:cs="Arial"/>
          <w:color w:val="222222"/>
        </w:rPr>
        <w:t>A</w:t>
      </w:r>
      <w:r w:rsidR="005149D4">
        <w:rPr>
          <w:rFonts w:cs="Arial"/>
          <w:color w:val="222222"/>
        </w:rPr>
        <w:t xml:space="preserve"> </w:t>
      </w:r>
      <w:r w:rsidR="005149D4" w:rsidRPr="009B01E4">
        <w:rPr>
          <w:rFonts w:cs="Arial"/>
          <w:color w:val="222222"/>
        </w:rPr>
        <w:t xml:space="preserve">set of test </w:t>
      </w:r>
      <w:del w:id="57" w:author="Hampton" w:date="2014-07-08T14:12:00Z">
        <w:r w:rsidR="005149D4" w:rsidRPr="009B01E4" w:rsidDel="008A7F44">
          <w:rPr>
            <w:rFonts w:cs="Arial"/>
            <w:color w:val="222222"/>
          </w:rPr>
          <w:delText xml:space="preserve">scripts </w:delText>
        </w:r>
      </w:del>
      <w:ins w:id="58" w:author="Hampton" w:date="2014-07-08T14:12:00Z">
        <w:r w:rsidR="008A7F44">
          <w:rPr>
            <w:rFonts w:cs="Arial"/>
            <w:color w:val="222222"/>
          </w:rPr>
          <w:t>cases</w:t>
        </w:r>
        <w:r w:rsidR="008A7F44" w:rsidRPr="009B01E4">
          <w:rPr>
            <w:rFonts w:cs="Arial"/>
            <w:color w:val="222222"/>
          </w:rPr>
          <w:t xml:space="preserve"> </w:t>
        </w:r>
      </w:ins>
      <w:r w:rsidR="005149D4" w:rsidRPr="009B01E4">
        <w:rPr>
          <w:rFonts w:cs="Arial"/>
          <w:color w:val="222222"/>
        </w:rPr>
        <w:t xml:space="preserve">required for certification to validate the integration is functioning correctly and meets </w:t>
      </w:r>
      <w:r w:rsidR="005149D4">
        <w:rPr>
          <w:rFonts w:cs="Arial"/>
          <w:color w:val="222222"/>
        </w:rPr>
        <w:t>both parties’ re</w:t>
      </w:r>
      <w:r w:rsidR="005149D4" w:rsidRPr="009B01E4">
        <w:rPr>
          <w:rFonts w:cs="Arial"/>
          <w:color w:val="222222"/>
        </w:rPr>
        <w:t>quirements.</w:t>
      </w:r>
    </w:p>
    <w:p w:rsidR="004D7B75" w:rsidRDefault="004D7B75" w:rsidP="00E61B5C">
      <w:pPr>
        <w:numPr>
          <w:ilvl w:val="0"/>
          <w:numId w:val="12"/>
        </w:numPr>
        <w:shd w:val="clear" w:color="auto" w:fill="FFFFFF"/>
        <w:spacing w:before="120" w:after="0"/>
        <w:rPr>
          <w:rFonts w:cs="Arial"/>
          <w:color w:val="222222"/>
        </w:rPr>
      </w:pPr>
      <w:r>
        <w:rPr>
          <w:rFonts w:cs="Arial"/>
          <w:color w:val="222222"/>
        </w:rPr>
        <w:t>OTP test system administration including</w:t>
      </w:r>
      <w:r w:rsidR="00BF68E1">
        <w:rPr>
          <w:rFonts w:cs="Arial"/>
          <w:color w:val="222222"/>
        </w:rPr>
        <w:t>:</w:t>
      </w:r>
    </w:p>
    <w:p w:rsidR="0061426B" w:rsidRDefault="004D7B75" w:rsidP="00034F2C">
      <w:pPr>
        <w:numPr>
          <w:ilvl w:val="1"/>
          <w:numId w:val="17"/>
        </w:numPr>
        <w:shd w:val="clear" w:color="auto" w:fill="FFFFFF"/>
        <w:spacing w:before="120" w:after="0"/>
        <w:rPr>
          <w:rFonts w:cs="Arial"/>
          <w:color w:val="222222"/>
        </w:rPr>
      </w:pPr>
      <w:r>
        <w:rPr>
          <w:rFonts w:cs="Arial"/>
          <w:color w:val="222222"/>
        </w:rPr>
        <w:t xml:space="preserve">Test </w:t>
      </w:r>
      <w:r w:rsidR="00BF68E1">
        <w:rPr>
          <w:rFonts w:cs="Arial"/>
          <w:color w:val="222222"/>
        </w:rPr>
        <w:t>C</w:t>
      </w:r>
      <w:r>
        <w:rPr>
          <w:rFonts w:cs="Arial"/>
          <w:color w:val="222222"/>
        </w:rPr>
        <w:t xml:space="preserve">lient registration, </w:t>
      </w:r>
      <w:r w:rsidR="00BF68E1">
        <w:rPr>
          <w:rFonts w:cs="Arial"/>
          <w:color w:val="222222"/>
        </w:rPr>
        <w:t>C</w:t>
      </w:r>
      <w:r>
        <w:rPr>
          <w:rFonts w:cs="Arial"/>
          <w:color w:val="222222"/>
        </w:rPr>
        <w:t xml:space="preserve">lient </w:t>
      </w:r>
      <w:r w:rsidR="00BF68E1">
        <w:rPr>
          <w:rFonts w:cs="Arial"/>
          <w:color w:val="222222"/>
        </w:rPr>
        <w:t>ID</w:t>
      </w:r>
      <w:r>
        <w:rPr>
          <w:rFonts w:cs="Arial"/>
          <w:color w:val="222222"/>
        </w:rPr>
        <w:t>s</w:t>
      </w:r>
    </w:p>
    <w:p w:rsidR="0061426B" w:rsidRDefault="004D7B75" w:rsidP="00034F2C">
      <w:pPr>
        <w:numPr>
          <w:ilvl w:val="1"/>
          <w:numId w:val="17"/>
        </w:numPr>
        <w:shd w:val="clear" w:color="auto" w:fill="FFFFFF"/>
        <w:spacing w:before="120" w:after="0"/>
        <w:rPr>
          <w:rFonts w:cs="Arial"/>
          <w:color w:val="222222"/>
        </w:rPr>
      </w:pPr>
      <w:r>
        <w:rPr>
          <w:rFonts w:cs="Arial"/>
          <w:color w:val="222222"/>
        </w:rPr>
        <w:t xml:space="preserve">Test </w:t>
      </w:r>
      <w:r w:rsidR="00BF68E1">
        <w:rPr>
          <w:rFonts w:cs="Arial"/>
          <w:color w:val="222222"/>
        </w:rPr>
        <w:t>E</w:t>
      </w:r>
      <w:r>
        <w:rPr>
          <w:rFonts w:cs="Arial"/>
          <w:color w:val="222222"/>
        </w:rPr>
        <w:t xml:space="preserve">nd </w:t>
      </w:r>
      <w:r w:rsidR="00BF68E1">
        <w:rPr>
          <w:rFonts w:cs="Arial"/>
          <w:color w:val="222222"/>
        </w:rPr>
        <w:t>U</w:t>
      </w:r>
      <w:r>
        <w:rPr>
          <w:rFonts w:cs="Arial"/>
          <w:color w:val="222222"/>
        </w:rPr>
        <w:t>ser registration</w:t>
      </w:r>
    </w:p>
    <w:p w:rsidR="00D5215A" w:rsidRPr="00D5215A" w:rsidRDefault="00D5215A" w:rsidP="00E61B5C">
      <w:pPr>
        <w:numPr>
          <w:ilvl w:val="0"/>
          <w:numId w:val="12"/>
        </w:numPr>
        <w:shd w:val="clear" w:color="auto" w:fill="FFFFFF"/>
        <w:spacing w:before="120" w:after="0"/>
        <w:rPr>
          <w:rFonts w:cs="Arial"/>
          <w:bCs/>
          <w:color w:val="222222"/>
        </w:rPr>
      </w:pPr>
      <w:r w:rsidRPr="00D5215A">
        <w:rPr>
          <w:rFonts w:cs="Arial"/>
          <w:bCs/>
          <w:color w:val="222222"/>
        </w:rPr>
        <w:t xml:space="preserve">Access to the </w:t>
      </w:r>
      <w:r w:rsidR="004D7B75">
        <w:rPr>
          <w:rFonts w:cs="Arial"/>
          <w:bCs/>
          <w:color w:val="222222"/>
        </w:rPr>
        <w:t xml:space="preserve">OTP test system </w:t>
      </w:r>
      <w:r w:rsidRPr="00D5215A">
        <w:rPr>
          <w:rFonts w:cs="Arial"/>
          <w:bCs/>
          <w:color w:val="222222"/>
        </w:rPr>
        <w:t>administrative interface</w:t>
      </w:r>
      <w:r w:rsidR="004D7B75">
        <w:rPr>
          <w:rFonts w:cs="Arial"/>
          <w:bCs/>
          <w:color w:val="222222"/>
        </w:rPr>
        <w:t>.</w:t>
      </w:r>
    </w:p>
    <w:p w:rsidR="0061426B" w:rsidRDefault="00BA09EB" w:rsidP="00034F2C">
      <w:pPr>
        <w:numPr>
          <w:ilvl w:val="0"/>
          <w:numId w:val="11"/>
        </w:numPr>
        <w:shd w:val="clear" w:color="auto" w:fill="FFFFFF"/>
        <w:spacing w:before="120" w:after="0"/>
        <w:rPr>
          <w:rFonts w:cs="Arial"/>
          <w:b/>
          <w:bCs/>
          <w:color w:val="222222"/>
          <w:u w:val="single"/>
        </w:rPr>
      </w:pPr>
      <w:r>
        <w:rPr>
          <w:rFonts w:cs="Arial"/>
          <w:color w:val="222222"/>
        </w:rPr>
        <w:lastRenderedPageBreak/>
        <w:t xml:space="preserve">Access to </w:t>
      </w:r>
      <w:r w:rsidR="00DB5371" w:rsidRPr="009B01E4">
        <w:rPr>
          <w:rFonts w:cs="Arial"/>
          <w:color w:val="222222"/>
        </w:rPr>
        <w:t xml:space="preserve">a MAC resource to </w:t>
      </w:r>
      <w:r w:rsidR="006A4342">
        <w:rPr>
          <w:rFonts w:cs="Arial"/>
          <w:color w:val="222222"/>
        </w:rPr>
        <w:t xml:space="preserve">answer </w:t>
      </w:r>
      <w:r w:rsidR="00DB5371" w:rsidRPr="009B01E4">
        <w:rPr>
          <w:rFonts w:cs="Arial"/>
          <w:color w:val="222222"/>
        </w:rPr>
        <w:t xml:space="preserve">development, testing or certification questions that arise during </w:t>
      </w:r>
      <w:r w:rsidR="004D7B75" w:rsidRPr="009B01E4">
        <w:rPr>
          <w:rFonts w:cs="Arial"/>
          <w:color w:val="222222"/>
        </w:rPr>
        <w:t xml:space="preserve">the </w:t>
      </w:r>
      <w:r w:rsidR="004D7B75">
        <w:rPr>
          <w:rFonts w:cs="Arial"/>
          <w:color w:val="222222"/>
        </w:rPr>
        <w:t>d</w:t>
      </w:r>
      <w:r w:rsidR="004D7B75" w:rsidRPr="009B01E4">
        <w:rPr>
          <w:rFonts w:cs="Arial"/>
          <w:color w:val="222222"/>
        </w:rPr>
        <w:t xml:space="preserve">evelopment </w:t>
      </w:r>
      <w:r w:rsidR="004D7B75">
        <w:rPr>
          <w:rFonts w:cs="Arial"/>
          <w:color w:val="222222"/>
        </w:rPr>
        <w:t>and integration phase</w:t>
      </w:r>
      <w:r w:rsidR="004D7B75" w:rsidRPr="009B01E4">
        <w:rPr>
          <w:rFonts w:cs="Arial"/>
          <w:color w:val="222222"/>
        </w:rPr>
        <w:t>.</w:t>
      </w:r>
      <w:ins w:id="59" w:author="Ash Forsyth" w:date="2014-06-29T16:31:00Z">
        <w:r w:rsidR="00034F2C">
          <w:rPr>
            <w:rFonts w:cs="Arial"/>
            <w:color w:val="222222"/>
          </w:rPr>
          <w:t xml:space="preserve"> The MAC resource will provide responses to questions within one (1) business day.</w:t>
        </w:r>
      </w:ins>
    </w:p>
    <w:p w:rsidR="006A4342" w:rsidRDefault="006A4342" w:rsidP="006A4342">
      <w:pPr>
        <w:shd w:val="clear" w:color="auto" w:fill="FFFFFF"/>
        <w:spacing w:before="120" w:after="0"/>
        <w:ind w:left="360"/>
        <w:rPr>
          <w:rFonts w:cs="Arial"/>
          <w:b/>
          <w:bCs/>
          <w:color w:val="222222"/>
          <w:u w:val="single"/>
        </w:rPr>
      </w:pPr>
    </w:p>
    <w:p w:rsidR="00DB5371" w:rsidDel="001E1859" w:rsidRDefault="00DB5371" w:rsidP="009B01E4">
      <w:pPr>
        <w:shd w:val="clear" w:color="auto" w:fill="FFFFFF"/>
        <w:spacing w:before="0" w:after="0"/>
        <w:ind w:left="0" w:firstLine="0"/>
        <w:rPr>
          <w:del w:id="60" w:author="Ash Forsyth" w:date="2014-06-29T16:33:00Z"/>
          <w:rFonts w:cs="Arial"/>
          <w:b/>
          <w:bCs/>
          <w:color w:val="222222"/>
          <w:u w:val="single"/>
        </w:rPr>
      </w:pPr>
    </w:p>
    <w:p w:rsidR="000F62A9" w:rsidDel="001E1859" w:rsidRDefault="000F62A9" w:rsidP="009B01E4">
      <w:pPr>
        <w:shd w:val="clear" w:color="auto" w:fill="FFFFFF"/>
        <w:spacing w:before="0" w:after="0"/>
        <w:ind w:left="0" w:firstLine="0"/>
        <w:rPr>
          <w:del w:id="61" w:author="Ash Forsyth" w:date="2014-06-29T16:33:00Z"/>
          <w:rFonts w:cs="Arial"/>
          <w:b/>
          <w:bCs/>
          <w:color w:val="222222"/>
          <w:u w:val="single"/>
        </w:rPr>
      </w:pPr>
    </w:p>
    <w:p w:rsidR="000F62A9" w:rsidDel="001E1859" w:rsidRDefault="000F62A9" w:rsidP="009B01E4">
      <w:pPr>
        <w:shd w:val="clear" w:color="auto" w:fill="FFFFFF"/>
        <w:spacing w:before="0" w:after="0"/>
        <w:ind w:left="0" w:firstLine="0"/>
        <w:rPr>
          <w:del w:id="62" w:author="Ash Forsyth" w:date="2014-06-29T16:33:00Z"/>
          <w:rFonts w:cs="Arial"/>
          <w:b/>
          <w:bCs/>
          <w:color w:val="222222"/>
          <w:u w:val="single"/>
        </w:rPr>
      </w:pPr>
    </w:p>
    <w:p w:rsidR="009B01E4" w:rsidRPr="009B01E4" w:rsidRDefault="009B01E4" w:rsidP="009B01E4">
      <w:pPr>
        <w:shd w:val="clear" w:color="auto" w:fill="FFFFFF"/>
        <w:spacing w:before="0" w:after="0"/>
        <w:ind w:left="0" w:firstLine="0"/>
        <w:rPr>
          <w:rFonts w:cs="Arial"/>
          <w:color w:val="222222"/>
        </w:rPr>
      </w:pPr>
      <w:r w:rsidRPr="009B01E4">
        <w:rPr>
          <w:rFonts w:cs="Arial"/>
          <w:b/>
          <w:bCs/>
          <w:color w:val="222222"/>
          <w:u w:val="single"/>
        </w:rPr>
        <w:t>Out of Scope</w:t>
      </w:r>
    </w:p>
    <w:p w:rsidR="00895F4B" w:rsidRDefault="000F62A9" w:rsidP="00E61B5C">
      <w:pPr>
        <w:numPr>
          <w:ilvl w:val="0"/>
          <w:numId w:val="14"/>
        </w:numPr>
        <w:shd w:val="clear" w:color="auto" w:fill="FFFFFF"/>
        <w:spacing w:before="120" w:after="0"/>
        <w:rPr>
          <w:rFonts w:cs="Arial"/>
          <w:color w:val="222222"/>
        </w:rPr>
      </w:pPr>
      <w:r>
        <w:rPr>
          <w:rFonts w:cs="Arial"/>
          <w:color w:val="222222"/>
        </w:rPr>
        <w:t>T</w:t>
      </w:r>
      <w:r w:rsidR="006A4342">
        <w:rPr>
          <w:rFonts w:cs="Arial"/>
          <w:color w:val="222222"/>
        </w:rPr>
        <w:t xml:space="preserve">esting of </w:t>
      </w:r>
      <w:r w:rsidR="00D5215A">
        <w:rPr>
          <w:rFonts w:cs="Arial"/>
          <w:color w:val="222222"/>
        </w:rPr>
        <w:t xml:space="preserve">MAC’s OTP </w:t>
      </w:r>
      <w:r w:rsidR="006A4342">
        <w:rPr>
          <w:rFonts w:cs="Arial"/>
          <w:color w:val="222222"/>
        </w:rPr>
        <w:t xml:space="preserve">Registration Authority or AdPass. </w:t>
      </w:r>
    </w:p>
    <w:p w:rsidR="00895F4B" w:rsidRDefault="004D7B75" w:rsidP="00E61B5C">
      <w:pPr>
        <w:numPr>
          <w:ilvl w:val="0"/>
          <w:numId w:val="14"/>
        </w:numPr>
        <w:shd w:val="clear" w:color="auto" w:fill="FFFFFF"/>
        <w:spacing w:before="120" w:after="0"/>
        <w:rPr>
          <w:ins w:id="63" w:author="Ash Forsyth" w:date="2014-06-29T16:33:00Z"/>
          <w:rFonts w:cs="Arial"/>
          <w:color w:val="222222"/>
        </w:rPr>
      </w:pPr>
      <w:r>
        <w:rPr>
          <w:rFonts w:cs="Arial"/>
          <w:color w:val="222222"/>
        </w:rPr>
        <w:t>Financial r</w:t>
      </w:r>
      <w:r w:rsidR="00895F4B">
        <w:rPr>
          <w:rFonts w:cs="Arial"/>
          <w:color w:val="222222"/>
        </w:rPr>
        <w:t>econciliation, settlement, and other back-office function</w:t>
      </w:r>
      <w:r w:rsidR="00BF68E1">
        <w:rPr>
          <w:rFonts w:cs="Arial"/>
          <w:color w:val="222222"/>
        </w:rPr>
        <w:t>s</w:t>
      </w:r>
      <w:r w:rsidR="00895F4B">
        <w:rPr>
          <w:rFonts w:cs="Arial"/>
          <w:color w:val="222222"/>
        </w:rPr>
        <w:t xml:space="preserve">. </w:t>
      </w:r>
    </w:p>
    <w:p w:rsidR="001E1859" w:rsidRPr="009B01E4" w:rsidRDefault="001E1859" w:rsidP="00E61B5C">
      <w:pPr>
        <w:numPr>
          <w:ilvl w:val="0"/>
          <w:numId w:val="14"/>
        </w:numPr>
        <w:shd w:val="clear" w:color="auto" w:fill="FFFFFF"/>
        <w:spacing w:before="120" w:after="0"/>
        <w:rPr>
          <w:rFonts w:cs="Arial"/>
          <w:color w:val="222222"/>
        </w:rPr>
      </w:pPr>
      <w:ins w:id="64" w:author="Ash Forsyth" w:date="2014-06-29T16:33:00Z">
        <w:r w:rsidRPr="001E1859">
          <w:rPr>
            <w:rFonts w:cs="Arial"/>
            <w:color w:val="222222"/>
          </w:rPr>
          <w:t xml:space="preserve">Integration of the MAC OTP service via </w:t>
        </w:r>
        <w:proofErr w:type="spellStart"/>
        <w:r w:rsidRPr="001E1859">
          <w:rPr>
            <w:rFonts w:cs="Arial"/>
            <w:color w:val="222222"/>
          </w:rPr>
          <w:t>TNSPay</w:t>
        </w:r>
        <w:proofErr w:type="spellEnd"/>
        <w:r w:rsidRPr="001E1859">
          <w:rPr>
            <w:rFonts w:cs="Arial"/>
            <w:color w:val="222222"/>
          </w:rPr>
          <w:t xml:space="preserve"> </w:t>
        </w:r>
        <w:proofErr w:type="spellStart"/>
        <w:r w:rsidRPr="001E1859">
          <w:rPr>
            <w:rFonts w:cs="Arial"/>
            <w:color w:val="222222"/>
          </w:rPr>
          <w:t>DirectAPI</w:t>
        </w:r>
        <w:proofErr w:type="spellEnd"/>
        <w:r w:rsidRPr="001E1859">
          <w:rPr>
            <w:rFonts w:cs="Arial"/>
            <w:color w:val="222222"/>
          </w:rPr>
          <w:t>, Hosted Payment Form, Merchant Administration, or other TNSPay Gateway integration methods as may be offered from time to time</w:t>
        </w:r>
      </w:ins>
    </w:p>
    <w:p w:rsidR="009B01E4" w:rsidRPr="009B01E4" w:rsidRDefault="009B01E4" w:rsidP="009B01E4">
      <w:pPr>
        <w:shd w:val="clear" w:color="auto" w:fill="FFFFFF"/>
        <w:spacing w:before="0" w:after="0"/>
        <w:ind w:left="0" w:firstLine="0"/>
        <w:rPr>
          <w:rFonts w:cs="Arial"/>
          <w:color w:val="222222"/>
        </w:rPr>
      </w:pPr>
    </w:p>
    <w:p w:rsidR="005149D4" w:rsidRDefault="005149D4" w:rsidP="009B01E4">
      <w:pPr>
        <w:shd w:val="clear" w:color="auto" w:fill="FFFFFF"/>
        <w:spacing w:before="0" w:after="0"/>
        <w:ind w:left="0" w:firstLine="0"/>
        <w:rPr>
          <w:rFonts w:cs="Arial"/>
          <w:b/>
          <w:bCs/>
          <w:color w:val="222222"/>
          <w:u w:val="single"/>
        </w:rPr>
      </w:pPr>
    </w:p>
    <w:p w:rsidR="00000000" w:rsidRDefault="00F6407A">
      <w:pPr>
        <w:shd w:val="clear" w:color="auto" w:fill="FFFFFF"/>
        <w:spacing w:before="0" w:after="0"/>
        <w:ind w:left="0" w:firstLine="0"/>
        <w:rPr>
          <w:ins w:id="65" w:author="Ash Forsyth" w:date="2014-06-29T16:33:00Z"/>
          <w:rFonts w:cs="Arial"/>
          <w:bCs/>
          <w:color w:val="222222"/>
          <w:u w:val="single"/>
          <w:rPrChange w:id="66" w:author="Ash Forsyth" w:date="2014-06-29T16:33:00Z">
            <w:rPr>
              <w:ins w:id="67" w:author="Ash Forsyth" w:date="2014-06-29T16:33:00Z"/>
            </w:rPr>
          </w:rPrChange>
        </w:rPr>
        <w:pPrChange w:id="68" w:author="Ash Forsyth" w:date="2014-06-29T16:33:00Z">
          <w:pPr>
            <w:pStyle w:val="Heading3"/>
            <w:jc w:val="left"/>
          </w:pPr>
        </w:pPrChange>
      </w:pPr>
      <w:ins w:id="69" w:author="Ash Forsyth" w:date="2014-06-29T16:33:00Z">
        <w:r w:rsidRPr="00F6407A">
          <w:rPr>
            <w:rFonts w:cs="Arial"/>
            <w:b/>
            <w:bCs/>
            <w:color w:val="222222"/>
            <w:u w:val="single"/>
            <w:rPrChange w:id="70" w:author="Ash Forsyth" w:date="2014-06-29T16:33:00Z">
              <w:rPr>
                <w:b w:val="0"/>
                <w:i w:val="0"/>
              </w:rPr>
            </w:rPrChange>
          </w:rPr>
          <w:t>Project Documentation</w:t>
        </w:r>
      </w:ins>
    </w:p>
    <w:p w:rsidR="00000000" w:rsidRDefault="00F6407A">
      <w:pPr>
        <w:ind w:left="0" w:hanging="11"/>
        <w:rPr>
          <w:ins w:id="71" w:author="Ash Forsyth" w:date="2014-06-29T16:34:00Z"/>
          <w:szCs w:val="22"/>
          <w:rPrChange w:id="72" w:author="Maria Arminio" w:date="2014-07-08T09:37:00Z">
            <w:rPr>
              <w:ins w:id="73" w:author="Ash Forsyth" w:date="2014-06-29T16:34:00Z"/>
              <w:sz w:val="22"/>
              <w:szCs w:val="22"/>
            </w:rPr>
          </w:rPrChange>
        </w:rPr>
        <w:pPrChange w:id="74" w:author="Ash Forsyth" w:date="2014-06-29T16:34:00Z">
          <w:pPr/>
        </w:pPrChange>
      </w:pPr>
      <w:ins w:id="75" w:author="Ash Forsyth" w:date="2014-06-29T16:33:00Z">
        <w:r w:rsidRPr="00F6407A">
          <w:rPr>
            <w:szCs w:val="22"/>
            <w:rPrChange w:id="76" w:author="Maria Arminio" w:date="2014-07-08T09:37:00Z">
              <w:rPr>
                <w:sz w:val="22"/>
                <w:szCs w:val="22"/>
              </w:rPr>
            </w:rPrChange>
          </w:rPr>
          <w:t xml:space="preserve">Both parties understand and agree that TNS will produce no custom documentation for MAC in connection with the Initial Development Project. </w:t>
        </w:r>
      </w:ins>
    </w:p>
    <w:p w:rsidR="00000000" w:rsidRDefault="00D71520">
      <w:pPr>
        <w:ind w:left="0" w:hanging="11"/>
        <w:rPr>
          <w:ins w:id="77" w:author="Ash Forsyth" w:date="2014-06-29T16:34:00Z"/>
          <w:sz w:val="22"/>
          <w:szCs w:val="22"/>
        </w:rPr>
        <w:pPrChange w:id="78" w:author="Ash Forsyth" w:date="2014-06-29T16:34:00Z">
          <w:pPr/>
        </w:pPrChange>
      </w:pPr>
    </w:p>
    <w:p w:rsidR="00000000" w:rsidRDefault="00F6407A">
      <w:pPr>
        <w:shd w:val="clear" w:color="auto" w:fill="FFFFFF"/>
        <w:spacing w:before="0" w:after="0"/>
        <w:ind w:left="0" w:firstLine="0"/>
        <w:rPr>
          <w:ins w:id="79" w:author="Ash Forsyth" w:date="2014-06-29T16:34:00Z"/>
          <w:rFonts w:cs="Arial"/>
          <w:bCs/>
          <w:color w:val="222222"/>
          <w:u w:val="single"/>
          <w:rPrChange w:id="80" w:author="Ash Forsyth" w:date="2014-06-29T16:35:00Z">
            <w:rPr>
              <w:ins w:id="81" w:author="Ash Forsyth" w:date="2014-06-29T16:34:00Z"/>
            </w:rPr>
          </w:rPrChange>
        </w:rPr>
        <w:pPrChange w:id="82" w:author="Ash Forsyth" w:date="2014-06-29T16:35:00Z">
          <w:pPr>
            <w:pStyle w:val="Heading3"/>
            <w:jc w:val="left"/>
          </w:pPr>
        </w:pPrChange>
      </w:pPr>
      <w:ins w:id="83" w:author="Ash Forsyth" w:date="2014-06-29T16:34:00Z">
        <w:r w:rsidRPr="00F6407A">
          <w:rPr>
            <w:rFonts w:cs="Arial"/>
            <w:b/>
            <w:bCs/>
            <w:color w:val="222222"/>
            <w:u w:val="single"/>
            <w:rPrChange w:id="84" w:author="Ash Forsyth" w:date="2014-06-29T16:35:00Z">
              <w:rPr>
                <w:b w:val="0"/>
                <w:i w:val="0"/>
              </w:rPr>
            </w:rPrChange>
          </w:rPr>
          <w:t>Assumptions</w:t>
        </w:r>
      </w:ins>
    </w:p>
    <w:p w:rsidR="00000000" w:rsidRDefault="00F6407A">
      <w:pPr>
        <w:ind w:left="0" w:hanging="11"/>
        <w:rPr>
          <w:ins w:id="85" w:author="Ash Forsyth" w:date="2014-06-29T16:34:00Z"/>
          <w:szCs w:val="22"/>
          <w:rPrChange w:id="86" w:author="Maria Arminio" w:date="2014-07-08T09:38:00Z">
            <w:rPr>
              <w:ins w:id="87" w:author="Ash Forsyth" w:date="2014-06-29T16:34:00Z"/>
              <w:sz w:val="22"/>
              <w:szCs w:val="22"/>
            </w:rPr>
          </w:rPrChange>
        </w:rPr>
        <w:pPrChange w:id="88" w:author="Ash Forsyth" w:date="2014-06-29T16:34:00Z">
          <w:pPr/>
        </w:pPrChange>
      </w:pPr>
      <w:ins w:id="89" w:author="Ash Forsyth" w:date="2014-06-29T16:34:00Z">
        <w:r w:rsidRPr="00F6407A">
          <w:rPr>
            <w:szCs w:val="22"/>
            <w:rPrChange w:id="90" w:author="Maria Arminio" w:date="2014-07-08T09:38:00Z">
              <w:rPr>
                <w:sz w:val="22"/>
                <w:szCs w:val="22"/>
              </w:rPr>
            </w:rPrChange>
          </w:rPr>
          <w:t>In undertaking the work detailed in this SOW#1, TNS assumes and relies upon the following statements:</w:t>
        </w:r>
      </w:ins>
    </w:p>
    <w:p w:rsidR="001E1859" w:rsidRPr="00E01888" w:rsidRDefault="00F6407A" w:rsidP="001E1859">
      <w:pPr>
        <w:pStyle w:val="ListParagraph"/>
        <w:numPr>
          <w:ilvl w:val="0"/>
          <w:numId w:val="20"/>
        </w:numPr>
        <w:rPr>
          <w:ins w:id="91" w:author="Ash Forsyth" w:date="2014-06-29T16:34:00Z"/>
          <w:rFonts w:ascii="Arial" w:hAnsi="Arial" w:cs="Arial"/>
          <w:sz w:val="20"/>
          <w:rPrChange w:id="92" w:author="Maria Arminio" w:date="2014-07-08T09:38:00Z">
            <w:rPr>
              <w:ins w:id="93" w:author="Ash Forsyth" w:date="2014-06-29T16:34:00Z"/>
            </w:rPr>
          </w:rPrChange>
        </w:rPr>
      </w:pPr>
      <w:ins w:id="94" w:author="Ash Forsyth" w:date="2014-06-29T16:34:00Z">
        <w:r w:rsidRPr="00F6407A">
          <w:rPr>
            <w:rFonts w:ascii="Arial" w:hAnsi="Arial" w:cs="Arial"/>
            <w:sz w:val="20"/>
            <w:rPrChange w:id="95" w:author="Maria Arminio" w:date="2014-07-08T09:38:00Z">
              <w:rPr/>
            </w:rPrChange>
          </w:rPr>
          <w:t>OTP authentication is performed before payment processing.</w:t>
        </w:r>
      </w:ins>
    </w:p>
    <w:p w:rsidR="001E1859" w:rsidRPr="00E01888" w:rsidRDefault="00F6407A" w:rsidP="001E1859">
      <w:pPr>
        <w:pStyle w:val="ListParagraph"/>
        <w:numPr>
          <w:ilvl w:val="0"/>
          <w:numId w:val="20"/>
        </w:numPr>
        <w:rPr>
          <w:ins w:id="96" w:author="Ash Forsyth" w:date="2014-06-29T16:34:00Z"/>
          <w:rFonts w:ascii="Arial" w:hAnsi="Arial" w:cs="Arial"/>
          <w:sz w:val="20"/>
          <w:rPrChange w:id="97" w:author="Maria Arminio" w:date="2014-07-08T09:38:00Z">
            <w:rPr>
              <w:ins w:id="98" w:author="Ash Forsyth" w:date="2014-06-29T16:34:00Z"/>
            </w:rPr>
          </w:rPrChange>
        </w:rPr>
      </w:pPr>
      <w:ins w:id="99" w:author="Ash Forsyth" w:date="2014-06-29T16:34:00Z">
        <w:r w:rsidRPr="00F6407A">
          <w:rPr>
            <w:rFonts w:ascii="Arial" w:hAnsi="Arial" w:cs="Arial"/>
            <w:sz w:val="20"/>
            <w:rPrChange w:id="100" w:author="Maria Arminio" w:date="2014-07-08T09:38:00Z">
              <w:rPr/>
            </w:rPrChange>
          </w:rPr>
          <w:t xml:space="preserve">Merchants may not request to bypass OTP services on a per transaction basis. </w:t>
        </w:r>
      </w:ins>
    </w:p>
    <w:p w:rsidR="001E1859" w:rsidRPr="00E01888" w:rsidRDefault="00F6407A" w:rsidP="001E1859">
      <w:pPr>
        <w:pStyle w:val="ListParagraph"/>
        <w:numPr>
          <w:ilvl w:val="0"/>
          <w:numId w:val="20"/>
        </w:numPr>
        <w:rPr>
          <w:ins w:id="101" w:author="Ash Forsyth" w:date="2014-06-29T16:34:00Z"/>
          <w:rFonts w:ascii="Arial" w:hAnsi="Arial" w:cs="Arial"/>
          <w:sz w:val="20"/>
          <w:rPrChange w:id="102" w:author="Maria Arminio" w:date="2014-07-08T09:38:00Z">
            <w:rPr>
              <w:ins w:id="103" w:author="Ash Forsyth" w:date="2014-06-29T16:34:00Z"/>
            </w:rPr>
          </w:rPrChange>
        </w:rPr>
      </w:pPr>
      <w:ins w:id="104" w:author="Ash Forsyth" w:date="2014-06-29T16:34:00Z">
        <w:r w:rsidRPr="00F6407A">
          <w:rPr>
            <w:rFonts w:ascii="Arial" w:hAnsi="Arial" w:cs="Arial"/>
            <w:sz w:val="20"/>
            <w:rPrChange w:id="105" w:author="Maria Arminio" w:date="2014-07-08T09:38:00Z">
              <w:rPr/>
            </w:rPrChange>
          </w:rPr>
          <w:t xml:space="preserve">Certification of the integration to MAC is a simple process, which can be completed in one to two (1-2) business days. </w:t>
        </w:r>
      </w:ins>
    </w:p>
    <w:p w:rsidR="001E1859" w:rsidRDefault="001E1859" w:rsidP="00DB5371">
      <w:pPr>
        <w:shd w:val="clear" w:color="auto" w:fill="FFFFFF"/>
        <w:spacing w:before="0" w:after="0"/>
        <w:ind w:left="0" w:firstLine="0"/>
        <w:rPr>
          <w:ins w:id="106" w:author="Ash Forsyth" w:date="2014-06-29T16:33:00Z"/>
          <w:rFonts w:cs="Arial"/>
          <w:b/>
          <w:bCs/>
          <w:color w:val="222222"/>
          <w:u w:val="single"/>
        </w:rPr>
      </w:pPr>
    </w:p>
    <w:p w:rsidR="00DB5371" w:rsidRPr="009B01E4" w:rsidRDefault="00DB5371" w:rsidP="00DB5371">
      <w:pPr>
        <w:shd w:val="clear" w:color="auto" w:fill="FFFFFF"/>
        <w:spacing w:before="0" w:after="0"/>
        <w:ind w:left="0" w:firstLine="0"/>
        <w:rPr>
          <w:rFonts w:cs="Arial"/>
          <w:color w:val="222222"/>
        </w:rPr>
      </w:pPr>
      <w:r w:rsidRPr="009B01E4">
        <w:rPr>
          <w:rFonts w:cs="Arial"/>
          <w:b/>
          <w:bCs/>
          <w:color w:val="222222"/>
          <w:u w:val="single"/>
        </w:rPr>
        <w:t>Project Fees</w:t>
      </w:r>
    </w:p>
    <w:p w:rsidR="00034F2C" w:rsidRPr="00E01888" w:rsidRDefault="00F6407A" w:rsidP="00034F2C">
      <w:pPr>
        <w:ind w:left="0" w:hanging="11"/>
        <w:rPr>
          <w:ins w:id="107" w:author="Ash Forsyth" w:date="2014-06-29T16:32:00Z"/>
        </w:rPr>
      </w:pPr>
      <w:ins w:id="108" w:author="Ash Forsyth" w:date="2014-06-29T16:32:00Z">
        <w:r w:rsidRPr="00F6407A">
          <w:rPr>
            <w:rPrChange w:id="109" w:author="Maria Arminio" w:date="2014-07-08T09:38:00Z">
              <w:rPr>
                <w:sz w:val="22"/>
                <w:szCs w:val="22"/>
              </w:rPr>
            </w:rPrChange>
          </w:rPr>
          <w:t xml:space="preserve">TNS will invoice MAC the fees set forth in Schedule 1 herein in connection with this Initial Development Project.  Specifically, Reseller shall pay TNS $20,000 upon execution of this Agreement.  TNS will invoice Reseller in the amount of $15,000 once </w:t>
        </w:r>
        <w:r w:rsidR="00034F2C" w:rsidRPr="00E01888">
          <w:t xml:space="preserve">the development of the interface with MAC’s OTP system is complete and made available by TNS to Reseller to transmit one-time phone authentication requests in the TNSPay Gateway User Acceptance Testing (UAT) environment pursuant to </w:t>
        </w:r>
        <w:r>
          <w:t xml:space="preserve">the SOW #1.  </w:t>
        </w:r>
      </w:ins>
    </w:p>
    <w:p w:rsidR="00D5215A" w:rsidDel="00034F2C" w:rsidRDefault="00D5215A" w:rsidP="006A4342">
      <w:pPr>
        <w:shd w:val="clear" w:color="auto" w:fill="FFFFFF"/>
        <w:spacing w:before="120" w:after="0"/>
        <w:ind w:left="0" w:firstLine="0"/>
        <w:rPr>
          <w:del w:id="110" w:author="Ash Forsyth" w:date="2014-06-29T16:32:00Z"/>
          <w:rFonts w:cs="Arial"/>
          <w:color w:val="222222"/>
        </w:rPr>
      </w:pPr>
      <w:del w:id="111" w:author="Ash Forsyth" w:date="2014-06-29T16:32:00Z">
        <w:r w:rsidDel="00034F2C">
          <w:rPr>
            <w:rFonts w:cs="Arial"/>
            <w:color w:val="222222"/>
          </w:rPr>
          <w:delText>Fee</w:delText>
        </w:r>
        <w:r w:rsidR="00BF68E1" w:rsidDel="00034F2C">
          <w:rPr>
            <w:rFonts w:cs="Arial"/>
            <w:color w:val="222222"/>
          </w:rPr>
          <w:delText>s</w:delText>
        </w:r>
        <w:r w:rsidDel="00034F2C">
          <w:rPr>
            <w:rFonts w:cs="Arial"/>
            <w:color w:val="222222"/>
          </w:rPr>
          <w:delText xml:space="preserve"> for </w:delText>
        </w:r>
        <w:r w:rsidR="000F62A9" w:rsidDel="00034F2C">
          <w:rPr>
            <w:rFonts w:cs="Arial"/>
            <w:color w:val="222222"/>
          </w:rPr>
          <w:delText>implementation specific d</w:delText>
        </w:r>
        <w:r w:rsidDel="00034F2C">
          <w:rPr>
            <w:rFonts w:cs="Arial"/>
            <w:color w:val="222222"/>
          </w:rPr>
          <w:delText xml:space="preserve">evelopment </w:delText>
        </w:r>
        <w:r w:rsidR="00DB5371" w:rsidDel="00034F2C">
          <w:rPr>
            <w:rFonts w:cs="Arial"/>
            <w:color w:val="222222"/>
          </w:rPr>
          <w:delText>include</w:delText>
        </w:r>
        <w:r w:rsidDel="00034F2C">
          <w:rPr>
            <w:rFonts w:cs="Arial"/>
            <w:color w:val="222222"/>
          </w:rPr>
          <w:delText>:</w:delText>
        </w:r>
      </w:del>
    </w:p>
    <w:p w:rsidR="00D5215A" w:rsidDel="00034F2C" w:rsidRDefault="00D5215A" w:rsidP="00E61B5C">
      <w:pPr>
        <w:numPr>
          <w:ilvl w:val="0"/>
          <w:numId w:val="13"/>
        </w:numPr>
        <w:shd w:val="clear" w:color="auto" w:fill="FFFFFF"/>
        <w:spacing w:before="120" w:after="0"/>
        <w:rPr>
          <w:del w:id="112" w:author="Ash Forsyth" w:date="2014-06-29T16:32:00Z"/>
          <w:rFonts w:cs="Arial"/>
          <w:color w:val="222222"/>
        </w:rPr>
      </w:pPr>
      <w:del w:id="113" w:author="Ash Forsyth" w:date="2014-06-29T16:32:00Z">
        <w:r w:rsidDel="00034F2C">
          <w:rPr>
            <w:rFonts w:cs="Arial"/>
            <w:color w:val="222222"/>
          </w:rPr>
          <w:delText>D</w:delText>
        </w:r>
        <w:r w:rsidR="00DB5371" w:rsidDel="00034F2C">
          <w:rPr>
            <w:rFonts w:cs="Arial"/>
            <w:color w:val="222222"/>
          </w:rPr>
          <w:delText>evelopment costs</w:delText>
        </w:r>
        <w:r w:rsidDel="00034F2C">
          <w:rPr>
            <w:rFonts w:cs="Arial"/>
            <w:color w:val="222222"/>
          </w:rPr>
          <w:delText xml:space="preserve"> on an hourly rate basis </w:delText>
        </w:r>
      </w:del>
    </w:p>
    <w:p w:rsidR="00D5215A" w:rsidDel="00034F2C" w:rsidRDefault="00D5215A" w:rsidP="00E61B5C">
      <w:pPr>
        <w:numPr>
          <w:ilvl w:val="0"/>
          <w:numId w:val="13"/>
        </w:numPr>
        <w:shd w:val="clear" w:color="auto" w:fill="FFFFFF"/>
        <w:spacing w:before="120" w:after="0"/>
        <w:rPr>
          <w:del w:id="114" w:author="Ash Forsyth" w:date="2014-06-29T16:32:00Z"/>
          <w:rFonts w:cs="Arial"/>
          <w:color w:val="222222"/>
        </w:rPr>
      </w:pPr>
      <w:del w:id="115" w:author="Ash Forsyth" w:date="2014-06-29T16:32:00Z">
        <w:r w:rsidDel="00034F2C">
          <w:rPr>
            <w:rFonts w:cs="Arial"/>
            <w:color w:val="222222"/>
          </w:rPr>
          <w:delText xml:space="preserve">Transaction processing fees based on volume or flat rate minimum </w:delText>
        </w:r>
      </w:del>
    </w:p>
    <w:p w:rsidR="00DB5371" w:rsidRPr="009B01E4" w:rsidDel="00034F2C" w:rsidRDefault="000F62A9" w:rsidP="00E61B5C">
      <w:pPr>
        <w:numPr>
          <w:ilvl w:val="0"/>
          <w:numId w:val="13"/>
        </w:numPr>
        <w:shd w:val="clear" w:color="auto" w:fill="FFFFFF"/>
        <w:spacing w:before="120" w:after="0"/>
        <w:rPr>
          <w:del w:id="116" w:author="Ash Forsyth" w:date="2014-06-29T16:32:00Z"/>
          <w:rFonts w:cs="Arial"/>
          <w:color w:val="222222"/>
        </w:rPr>
      </w:pPr>
      <w:del w:id="117" w:author="Ash Forsyth" w:date="2014-06-29T16:32:00Z">
        <w:r w:rsidDel="00034F2C">
          <w:rPr>
            <w:rFonts w:cs="Arial"/>
            <w:color w:val="222222"/>
          </w:rPr>
          <w:delText>Client requested c</w:delText>
        </w:r>
        <w:r w:rsidR="00D5215A" w:rsidRPr="00D5215A" w:rsidDel="00034F2C">
          <w:rPr>
            <w:rFonts w:cs="Arial"/>
            <w:color w:val="222222"/>
          </w:rPr>
          <w:delText>ustomized development</w:delText>
        </w:r>
      </w:del>
    </w:p>
    <w:p w:rsidR="00FE5AFD" w:rsidRDefault="00FE5AFD" w:rsidP="00034F2C">
      <w:pPr>
        <w:shd w:val="clear" w:color="auto" w:fill="FFFFFF"/>
        <w:spacing w:before="0" w:after="0"/>
        <w:ind w:left="0" w:firstLine="0"/>
      </w:pPr>
    </w:p>
    <w:sectPr w:rsidR="00FE5AFD" w:rsidSect="00320ED0">
      <w:headerReference w:type="default" r:id="rId12"/>
      <w:footerReference w:type="default" r:id="rId13"/>
      <w:pgSz w:w="12240" w:h="15840"/>
      <w:pgMar w:top="1170" w:right="990" w:bottom="1080" w:left="1440" w:header="180" w:footer="720" w:gutter="0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1520" w:rsidRDefault="00D71520">
      <w:r>
        <w:separator/>
      </w:r>
    </w:p>
  </w:endnote>
  <w:endnote w:type="continuationSeparator" w:id="0">
    <w:p w:rsidR="00D71520" w:rsidRDefault="00D715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Bookman">
    <w:altName w:val="Bookman Old Styl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4F2C" w:rsidRPr="00191D65" w:rsidRDefault="00034F2C" w:rsidP="00047596">
    <w:pPr>
      <w:pStyle w:val="Footer"/>
      <w:pBdr>
        <w:top w:val="single" w:sz="18" w:space="1" w:color="auto"/>
      </w:pBdr>
      <w:tabs>
        <w:tab w:val="clear" w:pos="4320"/>
        <w:tab w:val="clear" w:pos="8640"/>
        <w:tab w:val="center" w:pos="4590"/>
        <w:tab w:val="right" w:pos="9450"/>
      </w:tabs>
      <w:ind w:left="0" w:firstLine="0"/>
      <w:rPr>
        <w:iCs/>
        <w:smallCaps/>
        <w:sz w:val="16"/>
      </w:rPr>
    </w:pPr>
    <w:r w:rsidRPr="00191D65">
      <w:rPr>
        <w:iCs/>
        <w:smallCaps/>
        <w:sz w:val="16"/>
      </w:rPr>
      <w:t xml:space="preserve">File: </w:t>
    </w:r>
    <w:r w:rsidR="00F6407A" w:rsidRPr="00191D65">
      <w:rPr>
        <w:iCs/>
        <w:smallCaps/>
        <w:sz w:val="16"/>
      </w:rPr>
      <w:fldChar w:fldCharType="begin"/>
    </w:r>
    <w:r w:rsidRPr="00191D65">
      <w:rPr>
        <w:iCs/>
        <w:smallCaps/>
        <w:sz w:val="16"/>
      </w:rPr>
      <w:instrText xml:space="preserve"> FILENAME  </w:instrText>
    </w:r>
    <w:r w:rsidR="00F6407A" w:rsidRPr="00191D65">
      <w:rPr>
        <w:iCs/>
        <w:smallCaps/>
        <w:sz w:val="16"/>
      </w:rPr>
      <w:fldChar w:fldCharType="separate"/>
    </w:r>
    <w:r>
      <w:rPr>
        <w:iCs/>
        <w:smallCaps/>
        <w:noProof/>
        <w:sz w:val="16"/>
      </w:rPr>
      <w:t>MAC Statement of Work Pilot 062314</w:t>
    </w:r>
    <w:r w:rsidR="00F6407A" w:rsidRPr="00191D65">
      <w:rPr>
        <w:iCs/>
        <w:smallCaps/>
        <w:sz w:val="16"/>
      </w:rPr>
      <w:fldChar w:fldCharType="end"/>
    </w:r>
    <w:r w:rsidRPr="00191D65">
      <w:rPr>
        <w:iCs/>
        <w:smallCaps/>
        <w:sz w:val="16"/>
      </w:rPr>
      <w:tab/>
    </w:r>
    <w:r w:rsidRPr="00191D65">
      <w:rPr>
        <w:iCs/>
        <w:smallCaps/>
        <w:sz w:val="16"/>
      </w:rPr>
      <w:tab/>
      <w:t xml:space="preserve">Page </w:t>
    </w:r>
    <w:r w:rsidR="00F6407A" w:rsidRPr="00191D65">
      <w:rPr>
        <w:iCs/>
        <w:smallCaps/>
        <w:sz w:val="16"/>
      </w:rPr>
      <w:fldChar w:fldCharType="begin"/>
    </w:r>
    <w:r w:rsidRPr="00191D65">
      <w:rPr>
        <w:iCs/>
        <w:smallCaps/>
        <w:sz w:val="16"/>
      </w:rPr>
      <w:instrText>PAGE</w:instrText>
    </w:r>
    <w:r w:rsidR="00F6407A" w:rsidRPr="00191D65">
      <w:rPr>
        <w:iCs/>
        <w:smallCaps/>
        <w:sz w:val="16"/>
      </w:rPr>
      <w:fldChar w:fldCharType="separate"/>
    </w:r>
    <w:r w:rsidR="008A7F44">
      <w:rPr>
        <w:iCs/>
        <w:smallCaps/>
        <w:noProof/>
        <w:sz w:val="16"/>
      </w:rPr>
      <w:t>1</w:t>
    </w:r>
    <w:r w:rsidR="00F6407A" w:rsidRPr="00191D65">
      <w:rPr>
        <w:iCs/>
        <w:smallCaps/>
        <w:sz w:val="16"/>
      </w:rPr>
      <w:fldChar w:fldCharType="end"/>
    </w:r>
    <w:r w:rsidRPr="00191D65">
      <w:rPr>
        <w:iCs/>
        <w:smallCaps/>
        <w:sz w:val="16"/>
      </w:rPr>
      <w:t xml:space="preserve"> of </w:t>
    </w:r>
    <w:r w:rsidR="00F6407A" w:rsidRPr="00191D65">
      <w:rPr>
        <w:iCs/>
        <w:smallCaps/>
        <w:sz w:val="16"/>
      </w:rPr>
      <w:fldChar w:fldCharType="begin"/>
    </w:r>
    <w:r w:rsidRPr="00191D65">
      <w:rPr>
        <w:iCs/>
        <w:smallCaps/>
        <w:sz w:val="16"/>
      </w:rPr>
      <w:instrText xml:space="preserve">numpages </w:instrText>
    </w:r>
    <w:r w:rsidR="00F6407A" w:rsidRPr="00191D65">
      <w:rPr>
        <w:iCs/>
        <w:smallCaps/>
        <w:sz w:val="16"/>
      </w:rPr>
      <w:fldChar w:fldCharType="separate"/>
    </w:r>
    <w:r w:rsidR="008A7F44">
      <w:rPr>
        <w:iCs/>
        <w:smallCaps/>
        <w:noProof/>
        <w:sz w:val="16"/>
      </w:rPr>
      <w:t>2</w:t>
    </w:r>
    <w:r w:rsidR="00F6407A" w:rsidRPr="00191D65">
      <w:rPr>
        <w:iCs/>
        <w:smallCaps/>
        <w:sz w:val="16"/>
      </w:rPr>
      <w:fldChar w:fldCharType="end"/>
    </w:r>
    <w:r w:rsidRPr="00191D65">
      <w:rPr>
        <w:iCs/>
        <w:smallCaps/>
        <w:sz w:val="16"/>
      </w:rPr>
      <w:br/>
      <w:t>Confidential-All Rights Reserved</w:t>
    </w:r>
    <w:r w:rsidRPr="00191D65">
      <w:rPr>
        <w:iCs/>
        <w:smallCaps/>
        <w:sz w:val="16"/>
      </w:rPr>
      <w:tab/>
    </w:r>
    <w:r w:rsidRPr="00191D65">
      <w:rPr>
        <w:iCs/>
        <w:smallCaps/>
        <w:sz w:val="16"/>
      </w:rPr>
      <w:tab/>
    </w:r>
    <w:r w:rsidR="00F6407A" w:rsidRPr="00191D65">
      <w:rPr>
        <w:iCs/>
        <w:smallCaps/>
        <w:sz w:val="16"/>
      </w:rPr>
      <w:fldChar w:fldCharType="begin"/>
    </w:r>
    <w:r w:rsidRPr="00191D65">
      <w:rPr>
        <w:iCs/>
        <w:smallCaps/>
        <w:sz w:val="16"/>
      </w:rPr>
      <w:instrText xml:space="preserve"> TIME  \@ "MM/dd/yy hh:mm AM/PM" </w:instrText>
    </w:r>
    <w:r w:rsidR="00F6407A" w:rsidRPr="00191D65">
      <w:rPr>
        <w:iCs/>
        <w:smallCaps/>
        <w:sz w:val="16"/>
      </w:rPr>
      <w:fldChar w:fldCharType="separate"/>
    </w:r>
    <w:ins w:id="118" w:author="Hampton" w:date="2014-07-08T14:12:00Z">
      <w:r w:rsidR="008A7F44">
        <w:rPr>
          <w:iCs/>
          <w:smallCaps/>
          <w:noProof/>
          <w:sz w:val="16"/>
        </w:rPr>
        <w:t>07/08/14 02:12 PM</w:t>
      </w:r>
    </w:ins>
    <w:ins w:id="119" w:author="Maria Arminio" w:date="2014-07-08T09:36:00Z">
      <w:del w:id="120" w:author="Hampton" w:date="2014-07-08T14:12:00Z">
        <w:r w:rsidR="00E01888" w:rsidDel="008A7F44">
          <w:rPr>
            <w:iCs/>
            <w:smallCaps/>
            <w:noProof/>
            <w:sz w:val="16"/>
          </w:rPr>
          <w:delText>07/08/14 09:36 AM</w:delText>
        </w:r>
      </w:del>
    </w:ins>
    <w:del w:id="121" w:author="Hampton" w:date="2014-07-08T14:12:00Z">
      <w:r w:rsidDel="008A7F44">
        <w:rPr>
          <w:iCs/>
          <w:smallCaps/>
          <w:noProof/>
          <w:sz w:val="16"/>
        </w:rPr>
        <w:delText>06/29/14 04:12 PM</w:delText>
      </w:r>
    </w:del>
    <w:r w:rsidR="00F6407A" w:rsidRPr="00191D65">
      <w:rPr>
        <w:iCs/>
        <w:smallCaps/>
        <w:sz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1520" w:rsidRDefault="00D71520">
      <w:r>
        <w:separator/>
      </w:r>
    </w:p>
  </w:footnote>
  <w:footnote w:type="continuationSeparator" w:id="0">
    <w:p w:rsidR="00D71520" w:rsidRDefault="00D7152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4F2C" w:rsidRDefault="00034F2C" w:rsidP="00047596">
    <w:pPr>
      <w:pStyle w:val="Header"/>
      <w:tabs>
        <w:tab w:val="clear" w:pos="8640"/>
        <w:tab w:val="right" w:pos="9450"/>
      </w:tabs>
      <w:spacing w:before="0" w:after="0"/>
      <w:ind w:left="0" w:firstLine="0"/>
      <w:jc w:val="right"/>
    </w:pPr>
    <w:r w:rsidRPr="009B01E4">
      <w:rPr>
        <w:noProof/>
      </w:rPr>
      <w:drawing>
        <wp:inline distT="0" distB="0" distL="0" distR="0">
          <wp:extent cx="1476375" cy="676275"/>
          <wp:effectExtent l="0" t="0" r="9525" b="9525"/>
          <wp:docPr id="1" name="Picture 1" descr="mac_logo_hires_lr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_logo_hires_lr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6375" cy="676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</w:t>
    </w:r>
  </w:p>
  <w:p w:rsidR="00034F2C" w:rsidRDefault="00034F2C" w:rsidP="00047596">
    <w:pPr>
      <w:pStyle w:val="Header"/>
      <w:tabs>
        <w:tab w:val="clear" w:pos="8640"/>
        <w:tab w:val="right" w:pos="9360"/>
      </w:tabs>
      <w:spacing w:before="0" w:after="0"/>
      <w:jc w:val="both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38E55E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F85840"/>
    <w:multiLevelType w:val="multilevel"/>
    <w:tmpl w:val="D4E0227C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2EF2B9E"/>
    <w:multiLevelType w:val="hybridMultilevel"/>
    <w:tmpl w:val="81A61B1C"/>
    <w:lvl w:ilvl="0" w:tplc="4DDC6F1A">
      <w:start w:val="1"/>
      <w:numFmt w:val="lowerLetter"/>
      <w:pStyle w:val="I1"/>
      <w:lvlText w:val="%1)"/>
      <w:lvlJc w:val="left"/>
      <w:pPr>
        <w:tabs>
          <w:tab w:val="num" w:pos="720"/>
        </w:tabs>
        <w:ind w:left="720" w:hanging="720"/>
      </w:pPr>
      <w:rPr>
        <w:rFonts w:hint="default"/>
        <w:b w:val="0"/>
        <w:i w:val="0"/>
        <w:color w:val="auto"/>
        <w:sz w:val="20"/>
        <w:szCs w:val="20"/>
      </w:rPr>
    </w:lvl>
    <w:lvl w:ilvl="1" w:tplc="CF2884B6">
      <w:start w:val="29"/>
      <w:numFmt w:val="lowerLetter"/>
      <w:lvlText w:val="%2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3">
    <w:nsid w:val="0B1C6901"/>
    <w:multiLevelType w:val="hybridMultilevel"/>
    <w:tmpl w:val="0D1A0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674BD9"/>
    <w:multiLevelType w:val="multilevel"/>
    <w:tmpl w:val="922AF560"/>
    <w:lvl w:ilvl="0">
      <w:start w:val="2"/>
      <w:numFmt w:val="decimal"/>
      <w:lvlText w:val="%1."/>
      <w:lvlJc w:val="left"/>
      <w:pPr>
        <w:tabs>
          <w:tab w:val="num" w:pos="0"/>
        </w:tabs>
        <w:ind w:left="907" w:hanging="90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40"/>
        </w:tabs>
        <w:ind w:left="2268" w:hanging="2211"/>
      </w:pPr>
      <w:rPr>
        <w:rFonts w:ascii="Arial" w:hAnsi="Arial" w:hint="default"/>
        <w:b w:val="0"/>
        <w:i w:val="0"/>
        <w:sz w:val="20"/>
        <w:szCs w:val="20"/>
      </w:rPr>
    </w:lvl>
    <w:lvl w:ilvl="2">
      <w:start w:val="1"/>
      <w:numFmt w:val="lowerLetter"/>
      <w:lvlText w:val="(%3)"/>
      <w:lvlJc w:val="left"/>
      <w:pPr>
        <w:tabs>
          <w:tab w:val="num" w:pos="0"/>
        </w:tabs>
        <w:ind w:left="2268" w:hanging="1191"/>
      </w:pPr>
      <w:rPr>
        <w:rFonts w:hint="default"/>
      </w:rPr>
    </w:lvl>
    <w:lvl w:ilvl="3">
      <w:start w:val="1"/>
      <w:numFmt w:val="lowerRoman"/>
      <w:lvlText w:val="(%4)"/>
      <w:lvlJc w:val="left"/>
      <w:pPr>
        <w:tabs>
          <w:tab w:val="num" w:pos="0"/>
        </w:tabs>
        <w:ind w:left="2948" w:hanging="964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0"/>
        </w:tabs>
        <w:ind w:left="3855" w:hanging="907"/>
      </w:pPr>
      <w:rPr>
        <w:rFonts w:hint="default"/>
      </w:rPr>
    </w:lvl>
    <w:lvl w:ilvl="5">
      <w:start w:val="1"/>
      <w:numFmt w:val="none"/>
      <w:lvlText w:val=""/>
      <w:lvlJc w:val="left"/>
      <w:pPr>
        <w:tabs>
          <w:tab w:val="num" w:pos="0"/>
        </w:tabs>
        <w:ind w:left="4422" w:hanging="567"/>
      </w:pPr>
      <w:rPr>
        <w:rFonts w:ascii="Symbol" w:hAnsi="Symbol" w:hint="default"/>
      </w:rPr>
    </w:lvl>
    <w:lvl w:ilvl="6">
      <w:start w:val="1"/>
      <w:numFmt w:val="decimal"/>
      <w:lvlText w:val=".%7."/>
      <w:lvlJc w:val="left"/>
      <w:pPr>
        <w:tabs>
          <w:tab w:val="num" w:pos="0"/>
        </w:tabs>
        <w:ind w:left="5502" w:hanging="1080"/>
      </w:pPr>
      <w:rPr>
        <w:rFonts w:hint="default"/>
      </w:rPr>
    </w:lvl>
    <w:lvl w:ilvl="7">
      <w:start w:val="1"/>
      <w:numFmt w:val="decimal"/>
      <w:lvlText w:val=".%7.%8."/>
      <w:lvlJc w:val="left"/>
      <w:pPr>
        <w:tabs>
          <w:tab w:val="num" w:pos="0"/>
        </w:tabs>
        <w:ind w:left="6726" w:hanging="1224"/>
      </w:pPr>
      <w:rPr>
        <w:rFonts w:hint="default"/>
      </w:rPr>
    </w:lvl>
    <w:lvl w:ilvl="8">
      <w:start w:val="1"/>
      <w:numFmt w:val="decimal"/>
      <w:lvlText w:val=".%7.%8.%9."/>
      <w:lvlJc w:val="left"/>
      <w:pPr>
        <w:tabs>
          <w:tab w:val="num" w:pos="0"/>
        </w:tabs>
        <w:ind w:left="8166" w:hanging="1440"/>
      </w:pPr>
      <w:rPr>
        <w:rFonts w:hint="default"/>
      </w:rPr>
    </w:lvl>
  </w:abstractNum>
  <w:abstractNum w:abstractNumId="5">
    <w:nsid w:val="199644A3"/>
    <w:multiLevelType w:val="hybridMultilevel"/>
    <w:tmpl w:val="E298872E"/>
    <w:lvl w:ilvl="0" w:tplc="8042F278">
      <w:start w:val="1"/>
      <w:numFmt w:val="bullet"/>
      <w:pStyle w:val="Bullet3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F966FD8"/>
    <w:multiLevelType w:val="multilevel"/>
    <w:tmpl w:val="E9B46344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­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D5E2262"/>
    <w:multiLevelType w:val="hybridMultilevel"/>
    <w:tmpl w:val="64CEB8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AF0D88"/>
    <w:multiLevelType w:val="hybridMultilevel"/>
    <w:tmpl w:val="DA6E6458"/>
    <w:lvl w:ilvl="0" w:tplc="E48696D6">
      <w:start w:val="1"/>
      <w:numFmt w:val="bullet"/>
      <w:pStyle w:val="I10"/>
      <w:lvlText w:val=""/>
      <w:lvlJc w:val="left"/>
      <w:pPr>
        <w:tabs>
          <w:tab w:val="num" w:pos="1110"/>
        </w:tabs>
        <w:ind w:left="1830" w:hanging="720"/>
      </w:pPr>
      <w:rPr>
        <w:rFonts w:ascii="Symbol" w:hAnsi="Symbol" w:hint="default"/>
      </w:rPr>
    </w:lvl>
    <w:lvl w:ilvl="1" w:tplc="3C7E173A">
      <w:start w:val="1"/>
      <w:numFmt w:val="bullet"/>
      <w:lvlText w:val=""/>
      <w:lvlJc w:val="left"/>
      <w:pPr>
        <w:tabs>
          <w:tab w:val="num" w:pos="3270"/>
        </w:tabs>
        <w:ind w:left="3270" w:hanging="720"/>
      </w:pPr>
      <w:rPr>
        <w:rFonts w:ascii="Wingdings" w:hAnsi="Wingdings" w:hint="default"/>
        <w:color w:val="auto"/>
      </w:rPr>
    </w:lvl>
    <w:lvl w:ilvl="2" w:tplc="0188222A">
      <w:start w:val="1"/>
      <w:numFmt w:val="lowerLetter"/>
      <w:lvlText w:val="%3)"/>
      <w:lvlJc w:val="left"/>
      <w:pPr>
        <w:tabs>
          <w:tab w:val="num" w:pos="2550"/>
        </w:tabs>
        <w:ind w:left="255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3270"/>
        </w:tabs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90"/>
        </w:tabs>
        <w:ind w:left="399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10"/>
        </w:tabs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30"/>
        </w:tabs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50"/>
        </w:tabs>
        <w:ind w:left="615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70"/>
        </w:tabs>
        <w:ind w:left="6870" w:hanging="360"/>
      </w:pPr>
      <w:rPr>
        <w:rFonts w:ascii="Wingdings" w:hAnsi="Wingdings" w:hint="default"/>
      </w:rPr>
    </w:lvl>
  </w:abstractNum>
  <w:abstractNum w:abstractNumId="9">
    <w:nsid w:val="369D5ADD"/>
    <w:multiLevelType w:val="hybridMultilevel"/>
    <w:tmpl w:val="52FCF9B6"/>
    <w:lvl w:ilvl="0" w:tplc="61EE5C10">
      <w:start w:val="1"/>
      <w:numFmt w:val="bullet"/>
      <w:pStyle w:val="I0"/>
      <w:lvlText w:val=""/>
      <w:lvlJc w:val="left"/>
      <w:pPr>
        <w:tabs>
          <w:tab w:val="num" w:pos="738"/>
        </w:tabs>
        <w:ind w:left="738" w:hanging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628"/>
        </w:tabs>
        <w:ind w:left="262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348"/>
        </w:tabs>
        <w:ind w:left="33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68"/>
        </w:tabs>
        <w:ind w:left="40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88"/>
        </w:tabs>
        <w:ind w:left="478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508"/>
        </w:tabs>
        <w:ind w:left="55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228"/>
        </w:tabs>
        <w:ind w:left="62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948"/>
        </w:tabs>
        <w:ind w:left="694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68"/>
        </w:tabs>
        <w:ind w:left="7668" w:hanging="360"/>
      </w:pPr>
      <w:rPr>
        <w:rFonts w:ascii="Wingdings" w:hAnsi="Wingdings" w:hint="default"/>
      </w:rPr>
    </w:lvl>
  </w:abstractNum>
  <w:abstractNum w:abstractNumId="10">
    <w:nsid w:val="3F5D1532"/>
    <w:multiLevelType w:val="singleLevel"/>
    <w:tmpl w:val="867CDFCC"/>
    <w:lvl w:ilvl="0">
      <w:start w:val="1"/>
      <w:numFmt w:val="bullet"/>
      <w:pStyle w:val="Bullet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1">
    <w:nsid w:val="4B63656D"/>
    <w:multiLevelType w:val="hybridMultilevel"/>
    <w:tmpl w:val="C0C83BF0"/>
    <w:lvl w:ilvl="0" w:tplc="4A20137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C534CA"/>
    <w:multiLevelType w:val="multilevel"/>
    <w:tmpl w:val="E6E8D158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5F064D7"/>
    <w:multiLevelType w:val="multilevel"/>
    <w:tmpl w:val="E6E8D158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A272015"/>
    <w:multiLevelType w:val="hybridMultilevel"/>
    <w:tmpl w:val="685860F4"/>
    <w:lvl w:ilvl="0" w:tplc="CFB4EB56">
      <w:start w:val="1"/>
      <w:numFmt w:val="bullet"/>
      <w:pStyle w:val="I2"/>
      <w:lvlText w:val="­"/>
      <w:lvlJc w:val="left"/>
      <w:pPr>
        <w:tabs>
          <w:tab w:val="num" w:pos="360"/>
        </w:tabs>
        <w:ind w:left="1080" w:hanging="720"/>
      </w:pPr>
      <w:rPr>
        <w:rFonts w:ascii="Arial" w:hAnsi="Arial" w:hint="default"/>
      </w:rPr>
    </w:lvl>
    <w:lvl w:ilvl="1" w:tplc="3C7E173A">
      <w:start w:val="1"/>
      <w:numFmt w:val="bullet"/>
      <w:lvlText w:val=""/>
      <w:lvlJc w:val="left"/>
      <w:pPr>
        <w:tabs>
          <w:tab w:val="num" w:pos="2520"/>
        </w:tabs>
        <w:ind w:left="2520" w:hanging="720"/>
      </w:pPr>
      <w:rPr>
        <w:rFonts w:ascii="Wingdings" w:hAnsi="Wingdings" w:hint="default"/>
        <w:color w:val="auto"/>
      </w:rPr>
    </w:lvl>
    <w:lvl w:ilvl="2" w:tplc="0188222A">
      <w:start w:val="1"/>
      <w:numFmt w:val="lowerLetter"/>
      <w:lvlText w:val="%3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6C8C7EB2"/>
    <w:multiLevelType w:val="hybridMultilevel"/>
    <w:tmpl w:val="DA1296C4"/>
    <w:lvl w:ilvl="0" w:tplc="5AD409C0">
      <w:start w:val="1"/>
      <w:numFmt w:val="bullet"/>
      <w:pStyle w:val="Achievement"/>
      <w:lvlText w:val="•"/>
      <w:lvlJc w:val="left"/>
      <w:pPr>
        <w:tabs>
          <w:tab w:val="num" w:pos="2520"/>
        </w:tabs>
        <w:ind w:left="2405" w:hanging="245"/>
      </w:pPr>
      <w:rPr>
        <w:rFonts w:ascii="Times" w:hAnsi="Times" w:hint="default"/>
        <w:sz w:val="22"/>
        <w:effect w:val="none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6">
    <w:nsid w:val="71273D1C"/>
    <w:multiLevelType w:val="multilevel"/>
    <w:tmpl w:val="498E4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4857598"/>
    <w:multiLevelType w:val="hybridMultilevel"/>
    <w:tmpl w:val="D2CEB212"/>
    <w:lvl w:ilvl="0" w:tplc="43186DFE">
      <w:start w:val="1"/>
      <w:numFmt w:val="bullet"/>
      <w:lvlText w:val="­"/>
      <w:lvlJc w:val="left"/>
      <w:pPr>
        <w:tabs>
          <w:tab w:val="num" w:pos="1800"/>
        </w:tabs>
        <w:ind w:left="2520" w:hanging="720"/>
      </w:pPr>
      <w:rPr>
        <w:rFonts w:ascii="Arial" w:hAnsi="Arial" w:hint="default"/>
      </w:rPr>
    </w:lvl>
    <w:lvl w:ilvl="1" w:tplc="3C7E173A">
      <w:start w:val="1"/>
      <w:numFmt w:val="bullet"/>
      <w:pStyle w:val="I4"/>
      <w:lvlText w:val=""/>
      <w:lvlJc w:val="left"/>
      <w:pPr>
        <w:tabs>
          <w:tab w:val="num" w:pos="3960"/>
        </w:tabs>
        <w:ind w:left="3960" w:hanging="720"/>
      </w:pPr>
      <w:rPr>
        <w:rFonts w:ascii="Wingdings" w:hAnsi="Wingdings" w:hint="default"/>
        <w:color w:val="auto"/>
      </w:rPr>
    </w:lvl>
    <w:lvl w:ilvl="2" w:tplc="0188222A">
      <w:start w:val="1"/>
      <w:numFmt w:val="lowerLetter"/>
      <w:lvlText w:val="%3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8">
    <w:nsid w:val="7F331B26"/>
    <w:multiLevelType w:val="multilevel"/>
    <w:tmpl w:val="ECFC20F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3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5"/>
  </w:num>
  <w:num w:numId="3">
    <w:abstractNumId w:val="10"/>
  </w:num>
  <w:num w:numId="4">
    <w:abstractNumId w:val="15"/>
  </w:num>
  <w:num w:numId="5">
    <w:abstractNumId w:val="17"/>
  </w:num>
  <w:num w:numId="6">
    <w:abstractNumId w:val="9"/>
  </w:num>
  <w:num w:numId="7">
    <w:abstractNumId w:val="2"/>
    <w:lvlOverride w:ilvl="0">
      <w:startOverride w:val="1"/>
    </w:lvlOverride>
  </w:num>
  <w:num w:numId="8">
    <w:abstractNumId w:val="18"/>
  </w:num>
  <w:num w:numId="9">
    <w:abstractNumId w:val="14"/>
  </w:num>
  <w:num w:numId="10">
    <w:abstractNumId w:val="8"/>
  </w:num>
  <w:num w:numId="11">
    <w:abstractNumId w:val="16"/>
  </w:num>
  <w:num w:numId="12">
    <w:abstractNumId w:val="12"/>
  </w:num>
  <w:num w:numId="13">
    <w:abstractNumId w:val="13"/>
  </w:num>
  <w:num w:numId="14">
    <w:abstractNumId w:val="11"/>
  </w:num>
  <w:num w:numId="15">
    <w:abstractNumId w:val="2"/>
  </w:num>
  <w:num w:numId="16">
    <w:abstractNumId w:val="1"/>
  </w:num>
  <w:num w:numId="17">
    <w:abstractNumId w:val="6"/>
  </w:num>
  <w:num w:numId="18">
    <w:abstractNumId w:val="3"/>
  </w:num>
  <w:num w:numId="19">
    <w:abstractNumId w:val="4"/>
  </w:num>
  <w:num w:numId="20">
    <w:abstractNumId w:val="7"/>
  </w:num>
  <w:numIdMacAtCleanup w:val="14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Terry Davis">
    <w15:presenceInfo w15:providerId="Windows Live" w15:userId="def5caa394ca7e4f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intFractionalCharacterWidth/>
  <w:embedSystemFonts/>
  <w:activeWritingStyle w:appName="MSWord" w:lang="en-US" w:vendorID="64" w:dllVersion="131077" w:nlCheck="1" w:checkStyle="1"/>
  <w:activeWritingStyle w:appName="MSWord" w:lang="en-US" w:vendorID="64" w:dllVersion="131078" w:nlCheck="1" w:checkStyle="1"/>
  <w:proofState w:spelling="clean"/>
  <w:stylePaneFormatFilter w:val="3F01"/>
  <w:trackRevisions/>
  <w:defaultTabStop w:val="720"/>
  <w:doNotHyphenateCaps/>
  <w:drawingGridHorizontalSpacing w:val="100"/>
  <w:displayHorizontalDrawingGridEvery w:val="0"/>
  <w:displayVerticalDrawingGridEvery w:val="0"/>
  <w:doNotShadeFormData/>
  <w:noPunctuationKerning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087CA7"/>
    <w:rsid w:val="000023B8"/>
    <w:rsid w:val="000176B2"/>
    <w:rsid w:val="00022DDA"/>
    <w:rsid w:val="000346D2"/>
    <w:rsid w:val="00034F2C"/>
    <w:rsid w:val="00043934"/>
    <w:rsid w:val="00047596"/>
    <w:rsid w:val="0005005F"/>
    <w:rsid w:val="00056993"/>
    <w:rsid w:val="00060B46"/>
    <w:rsid w:val="0006466C"/>
    <w:rsid w:val="00064BA8"/>
    <w:rsid w:val="00070EFE"/>
    <w:rsid w:val="00087A27"/>
    <w:rsid w:val="00087CA7"/>
    <w:rsid w:val="000A00C6"/>
    <w:rsid w:val="000A1B29"/>
    <w:rsid w:val="000A49E3"/>
    <w:rsid w:val="000A7B2D"/>
    <w:rsid w:val="000E415A"/>
    <w:rsid w:val="000E74A1"/>
    <w:rsid w:val="000F62A9"/>
    <w:rsid w:val="000F7671"/>
    <w:rsid w:val="001075D8"/>
    <w:rsid w:val="00111DAD"/>
    <w:rsid w:val="001165D9"/>
    <w:rsid w:val="00117AEF"/>
    <w:rsid w:val="00122BF3"/>
    <w:rsid w:val="00124AA9"/>
    <w:rsid w:val="00131E9B"/>
    <w:rsid w:val="0013394D"/>
    <w:rsid w:val="00135904"/>
    <w:rsid w:val="00136966"/>
    <w:rsid w:val="0014057B"/>
    <w:rsid w:val="001419D7"/>
    <w:rsid w:val="00146221"/>
    <w:rsid w:val="00146C90"/>
    <w:rsid w:val="00152FF7"/>
    <w:rsid w:val="00157B34"/>
    <w:rsid w:val="00163C6A"/>
    <w:rsid w:val="00173E15"/>
    <w:rsid w:val="00191D65"/>
    <w:rsid w:val="001A3C2E"/>
    <w:rsid w:val="001B151E"/>
    <w:rsid w:val="001B35F4"/>
    <w:rsid w:val="001C021A"/>
    <w:rsid w:val="001C0BC8"/>
    <w:rsid w:val="001C3AFA"/>
    <w:rsid w:val="001C530C"/>
    <w:rsid w:val="001C7E12"/>
    <w:rsid w:val="001D1075"/>
    <w:rsid w:val="001D3BE7"/>
    <w:rsid w:val="001D6920"/>
    <w:rsid w:val="001E1859"/>
    <w:rsid w:val="00211463"/>
    <w:rsid w:val="0021418A"/>
    <w:rsid w:val="00217560"/>
    <w:rsid w:val="00223450"/>
    <w:rsid w:val="00235555"/>
    <w:rsid w:val="002355B4"/>
    <w:rsid w:val="002373DE"/>
    <w:rsid w:val="002541C3"/>
    <w:rsid w:val="00256A06"/>
    <w:rsid w:val="00263ADF"/>
    <w:rsid w:val="00267D14"/>
    <w:rsid w:val="002763E7"/>
    <w:rsid w:val="00280559"/>
    <w:rsid w:val="002A6CAE"/>
    <w:rsid w:val="002B3E91"/>
    <w:rsid w:val="002B4F24"/>
    <w:rsid w:val="002C3870"/>
    <w:rsid w:val="002C3E4A"/>
    <w:rsid w:val="002E3917"/>
    <w:rsid w:val="002E7E0A"/>
    <w:rsid w:val="002F49F7"/>
    <w:rsid w:val="002F7666"/>
    <w:rsid w:val="003026F8"/>
    <w:rsid w:val="00306C13"/>
    <w:rsid w:val="003162BD"/>
    <w:rsid w:val="00320ED0"/>
    <w:rsid w:val="00321888"/>
    <w:rsid w:val="0032573F"/>
    <w:rsid w:val="00326462"/>
    <w:rsid w:val="0034393A"/>
    <w:rsid w:val="0035031F"/>
    <w:rsid w:val="0035191A"/>
    <w:rsid w:val="00354B3B"/>
    <w:rsid w:val="003560AC"/>
    <w:rsid w:val="00373BE1"/>
    <w:rsid w:val="00377A8C"/>
    <w:rsid w:val="0038186D"/>
    <w:rsid w:val="00387982"/>
    <w:rsid w:val="00393DB1"/>
    <w:rsid w:val="003A3CD5"/>
    <w:rsid w:val="003B7B74"/>
    <w:rsid w:val="003C01CE"/>
    <w:rsid w:val="003E487B"/>
    <w:rsid w:val="003E6466"/>
    <w:rsid w:val="003E7582"/>
    <w:rsid w:val="003E7B05"/>
    <w:rsid w:val="003E7BE7"/>
    <w:rsid w:val="004008BE"/>
    <w:rsid w:val="0040509F"/>
    <w:rsid w:val="004054C8"/>
    <w:rsid w:val="00407271"/>
    <w:rsid w:val="00410CCE"/>
    <w:rsid w:val="00417B9C"/>
    <w:rsid w:val="00422F81"/>
    <w:rsid w:val="00423FA0"/>
    <w:rsid w:val="004279CC"/>
    <w:rsid w:val="0043412E"/>
    <w:rsid w:val="004418CA"/>
    <w:rsid w:val="00445DDF"/>
    <w:rsid w:val="0045483E"/>
    <w:rsid w:val="00457510"/>
    <w:rsid w:val="00460467"/>
    <w:rsid w:val="00475BFC"/>
    <w:rsid w:val="00483A47"/>
    <w:rsid w:val="00491FB3"/>
    <w:rsid w:val="0049495A"/>
    <w:rsid w:val="004A4B29"/>
    <w:rsid w:val="004B4496"/>
    <w:rsid w:val="004B49CF"/>
    <w:rsid w:val="004B568E"/>
    <w:rsid w:val="004D2A74"/>
    <w:rsid w:val="004D4760"/>
    <w:rsid w:val="004D7B75"/>
    <w:rsid w:val="004E4A5A"/>
    <w:rsid w:val="004E59C3"/>
    <w:rsid w:val="004E7D51"/>
    <w:rsid w:val="0050037B"/>
    <w:rsid w:val="0050057C"/>
    <w:rsid w:val="005043EE"/>
    <w:rsid w:val="005064BA"/>
    <w:rsid w:val="00507010"/>
    <w:rsid w:val="005149D4"/>
    <w:rsid w:val="0052284B"/>
    <w:rsid w:val="00522C8B"/>
    <w:rsid w:val="00524EE4"/>
    <w:rsid w:val="00532E7A"/>
    <w:rsid w:val="00535D3A"/>
    <w:rsid w:val="00541452"/>
    <w:rsid w:val="0055265D"/>
    <w:rsid w:val="00553961"/>
    <w:rsid w:val="00561E4F"/>
    <w:rsid w:val="0057661B"/>
    <w:rsid w:val="0058201A"/>
    <w:rsid w:val="005823DE"/>
    <w:rsid w:val="00586D85"/>
    <w:rsid w:val="005A5FE7"/>
    <w:rsid w:val="005B1CCB"/>
    <w:rsid w:val="005B3A7B"/>
    <w:rsid w:val="005C042C"/>
    <w:rsid w:val="005C13EA"/>
    <w:rsid w:val="005D2ED3"/>
    <w:rsid w:val="006044E2"/>
    <w:rsid w:val="00604AAF"/>
    <w:rsid w:val="00605348"/>
    <w:rsid w:val="0061426B"/>
    <w:rsid w:val="0061426D"/>
    <w:rsid w:val="00614AE2"/>
    <w:rsid w:val="00625EDD"/>
    <w:rsid w:val="00633BF8"/>
    <w:rsid w:val="00641AA4"/>
    <w:rsid w:val="006435E0"/>
    <w:rsid w:val="006455D4"/>
    <w:rsid w:val="00651F85"/>
    <w:rsid w:val="00662F49"/>
    <w:rsid w:val="00663502"/>
    <w:rsid w:val="00675979"/>
    <w:rsid w:val="00675BA2"/>
    <w:rsid w:val="00675ED4"/>
    <w:rsid w:val="006771C2"/>
    <w:rsid w:val="00684474"/>
    <w:rsid w:val="006853A5"/>
    <w:rsid w:val="00690C61"/>
    <w:rsid w:val="00697056"/>
    <w:rsid w:val="006A301F"/>
    <w:rsid w:val="006A4342"/>
    <w:rsid w:val="006B2F14"/>
    <w:rsid w:val="006B4349"/>
    <w:rsid w:val="006B477F"/>
    <w:rsid w:val="006B50B0"/>
    <w:rsid w:val="006C5523"/>
    <w:rsid w:val="006E7B29"/>
    <w:rsid w:val="006F7BAE"/>
    <w:rsid w:val="00710313"/>
    <w:rsid w:val="007236C5"/>
    <w:rsid w:val="00726E8E"/>
    <w:rsid w:val="0073105D"/>
    <w:rsid w:val="007369DF"/>
    <w:rsid w:val="0073736B"/>
    <w:rsid w:val="007375D5"/>
    <w:rsid w:val="007423B2"/>
    <w:rsid w:val="00752790"/>
    <w:rsid w:val="007611C4"/>
    <w:rsid w:val="00761E7C"/>
    <w:rsid w:val="00762504"/>
    <w:rsid w:val="0077097A"/>
    <w:rsid w:val="007724AA"/>
    <w:rsid w:val="0077579C"/>
    <w:rsid w:val="007801CB"/>
    <w:rsid w:val="00780401"/>
    <w:rsid w:val="007A3A60"/>
    <w:rsid w:val="007A4507"/>
    <w:rsid w:val="007A66AA"/>
    <w:rsid w:val="007A7CB5"/>
    <w:rsid w:val="007B2A91"/>
    <w:rsid w:val="007C4511"/>
    <w:rsid w:val="007D035C"/>
    <w:rsid w:val="007D0935"/>
    <w:rsid w:val="007D5F66"/>
    <w:rsid w:val="007D6CCC"/>
    <w:rsid w:val="007F1FDC"/>
    <w:rsid w:val="007F7A41"/>
    <w:rsid w:val="008013C0"/>
    <w:rsid w:val="0080289A"/>
    <w:rsid w:val="00807156"/>
    <w:rsid w:val="008154C9"/>
    <w:rsid w:val="00822448"/>
    <w:rsid w:val="008255F1"/>
    <w:rsid w:val="0082750E"/>
    <w:rsid w:val="008276B6"/>
    <w:rsid w:val="00831308"/>
    <w:rsid w:val="00833544"/>
    <w:rsid w:val="008337E9"/>
    <w:rsid w:val="00847CC0"/>
    <w:rsid w:val="00862B63"/>
    <w:rsid w:val="00866ECE"/>
    <w:rsid w:val="008711D6"/>
    <w:rsid w:val="00872F23"/>
    <w:rsid w:val="00876142"/>
    <w:rsid w:val="0088653D"/>
    <w:rsid w:val="00892819"/>
    <w:rsid w:val="00895F4B"/>
    <w:rsid w:val="00897120"/>
    <w:rsid w:val="0089742A"/>
    <w:rsid w:val="00897576"/>
    <w:rsid w:val="008A7F44"/>
    <w:rsid w:val="008B0028"/>
    <w:rsid w:val="008B5208"/>
    <w:rsid w:val="008C45FF"/>
    <w:rsid w:val="008C4678"/>
    <w:rsid w:val="008E2190"/>
    <w:rsid w:val="008E3589"/>
    <w:rsid w:val="008E621E"/>
    <w:rsid w:val="008E6658"/>
    <w:rsid w:val="008F41E6"/>
    <w:rsid w:val="008F7F86"/>
    <w:rsid w:val="00906B55"/>
    <w:rsid w:val="0091651B"/>
    <w:rsid w:val="00916BFC"/>
    <w:rsid w:val="00921462"/>
    <w:rsid w:val="009254F2"/>
    <w:rsid w:val="009263C1"/>
    <w:rsid w:val="009311E5"/>
    <w:rsid w:val="009337D5"/>
    <w:rsid w:val="0094404C"/>
    <w:rsid w:val="009552A9"/>
    <w:rsid w:val="00964CE5"/>
    <w:rsid w:val="00970371"/>
    <w:rsid w:val="00975AA9"/>
    <w:rsid w:val="0098386A"/>
    <w:rsid w:val="009863D7"/>
    <w:rsid w:val="009942A8"/>
    <w:rsid w:val="009B01E4"/>
    <w:rsid w:val="009C373F"/>
    <w:rsid w:val="009D10C4"/>
    <w:rsid w:val="009F4FCD"/>
    <w:rsid w:val="009F5753"/>
    <w:rsid w:val="009F77F7"/>
    <w:rsid w:val="00A02C9F"/>
    <w:rsid w:val="00A07382"/>
    <w:rsid w:val="00A11625"/>
    <w:rsid w:val="00A27B62"/>
    <w:rsid w:val="00A3279F"/>
    <w:rsid w:val="00A6594A"/>
    <w:rsid w:val="00A65CEA"/>
    <w:rsid w:val="00A700A3"/>
    <w:rsid w:val="00A72456"/>
    <w:rsid w:val="00A732DD"/>
    <w:rsid w:val="00A774BD"/>
    <w:rsid w:val="00A80DE6"/>
    <w:rsid w:val="00A85C77"/>
    <w:rsid w:val="00AA1F36"/>
    <w:rsid w:val="00AA2B8A"/>
    <w:rsid w:val="00AA5500"/>
    <w:rsid w:val="00AB1D7F"/>
    <w:rsid w:val="00AB6867"/>
    <w:rsid w:val="00AD7307"/>
    <w:rsid w:val="00AE1A39"/>
    <w:rsid w:val="00AF2985"/>
    <w:rsid w:val="00AF43ED"/>
    <w:rsid w:val="00AF4B50"/>
    <w:rsid w:val="00AF6241"/>
    <w:rsid w:val="00AF6470"/>
    <w:rsid w:val="00B03E9F"/>
    <w:rsid w:val="00B03F02"/>
    <w:rsid w:val="00B10DFF"/>
    <w:rsid w:val="00B11622"/>
    <w:rsid w:val="00B124BC"/>
    <w:rsid w:val="00B1397D"/>
    <w:rsid w:val="00B13A95"/>
    <w:rsid w:val="00B14EE9"/>
    <w:rsid w:val="00B16683"/>
    <w:rsid w:val="00B30826"/>
    <w:rsid w:val="00B340A0"/>
    <w:rsid w:val="00B4233D"/>
    <w:rsid w:val="00B43A44"/>
    <w:rsid w:val="00B459A4"/>
    <w:rsid w:val="00B776DA"/>
    <w:rsid w:val="00B82EB3"/>
    <w:rsid w:val="00B946D1"/>
    <w:rsid w:val="00BA09EB"/>
    <w:rsid w:val="00BA1FB9"/>
    <w:rsid w:val="00BA21BB"/>
    <w:rsid w:val="00BB7883"/>
    <w:rsid w:val="00BC5DEA"/>
    <w:rsid w:val="00BD312A"/>
    <w:rsid w:val="00BE775E"/>
    <w:rsid w:val="00BF58EE"/>
    <w:rsid w:val="00BF65ED"/>
    <w:rsid w:val="00BF68E1"/>
    <w:rsid w:val="00C06137"/>
    <w:rsid w:val="00C11B29"/>
    <w:rsid w:val="00C14C83"/>
    <w:rsid w:val="00C31670"/>
    <w:rsid w:val="00C34FA1"/>
    <w:rsid w:val="00C36835"/>
    <w:rsid w:val="00C411CF"/>
    <w:rsid w:val="00C4178D"/>
    <w:rsid w:val="00C52698"/>
    <w:rsid w:val="00C56E76"/>
    <w:rsid w:val="00C57BAC"/>
    <w:rsid w:val="00C664C1"/>
    <w:rsid w:val="00C667B5"/>
    <w:rsid w:val="00C67B84"/>
    <w:rsid w:val="00C70119"/>
    <w:rsid w:val="00C70D98"/>
    <w:rsid w:val="00C70EE5"/>
    <w:rsid w:val="00C77560"/>
    <w:rsid w:val="00C80735"/>
    <w:rsid w:val="00C807D1"/>
    <w:rsid w:val="00C808B7"/>
    <w:rsid w:val="00C8720A"/>
    <w:rsid w:val="00C9361A"/>
    <w:rsid w:val="00C9651A"/>
    <w:rsid w:val="00C96E7E"/>
    <w:rsid w:val="00CA5A8B"/>
    <w:rsid w:val="00CB0DFE"/>
    <w:rsid w:val="00CB1A76"/>
    <w:rsid w:val="00CC29D0"/>
    <w:rsid w:val="00CC43A3"/>
    <w:rsid w:val="00CD1EC3"/>
    <w:rsid w:val="00CD56A6"/>
    <w:rsid w:val="00CD6663"/>
    <w:rsid w:val="00CE37A6"/>
    <w:rsid w:val="00CE7E3E"/>
    <w:rsid w:val="00CF145E"/>
    <w:rsid w:val="00CF4628"/>
    <w:rsid w:val="00D018DF"/>
    <w:rsid w:val="00D026E1"/>
    <w:rsid w:val="00D02999"/>
    <w:rsid w:val="00D11FDB"/>
    <w:rsid w:val="00D206F3"/>
    <w:rsid w:val="00D23103"/>
    <w:rsid w:val="00D2690E"/>
    <w:rsid w:val="00D455D9"/>
    <w:rsid w:val="00D50FBC"/>
    <w:rsid w:val="00D5215A"/>
    <w:rsid w:val="00D540BF"/>
    <w:rsid w:val="00D633E7"/>
    <w:rsid w:val="00D70BC7"/>
    <w:rsid w:val="00D71520"/>
    <w:rsid w:val="00D73A47"/>
    <w:rsid w:val="00D75992"/>
    <w:rsid w:val="00D8565E"/>
    <w:rsid w:val="00DA4DA1"/>
    <w:rsid w:val="00DA60BE"/>
    <w:rsid w:val="00DB5371"/>
    <w:rsid w:val="00DD0874"/>
    <w:rsid w:val="00DD2CEE"/>
    <w:rsid w:val="00DE38F0"/>
    <w:rsid w:val="00E01888"/>
    <w:rsid w:val="00E03943"/>
    <w:rsid w:val="00E07165"/>
    <w:rsid w:val="00E1258F"/>
    <w:rsid w:val="00E36A7E"/>
    <w:rsid w:val="00E36E9C"/>
    <w:rsid w:val="00E45642"/>
    <w:rsid w:val="00E45D8E"/>
    <w:rsid w:val="00E5634F"/>
    <w:rsid w:val="00E5799E"/>
    <w:rsid w:val="00E61B5C"/>
    <w:rsid w:val="00E74844"/>
    <w:rsid w:val="00E75434"/>
    <w:rsid w:val="00E8119C"/>
    <w:rsid w:val="00E82B4A"/>
    <w:rsid w:val="00E9721E"/>
    <w:rsid w:val="00EA1F32"/>
    <w:rsid w:val="00EA5B1F"/>
    <w:rsid w:val="00EB4808"/>
    <w:rsid w:val="00EC2408"/>
    <w:rsid w:val="00ED1B40"/>
    <w:rsid w:val="00ED2E15"/>
    <w:rsid w:val="00ED59F2"/>
    <w:rsid w:val="00EE210E"/>
    <w:rsid w:val="00EE42A1"/>
    <w:rsid w:val="00EE6471"/>
    <w:rsid w:val="00EE6C52"/>
    <w:rsid w:val="00EF11F2"/>
    <w:rsid w:val="00F14BBC"/>
    <w:rsid w:val="00F16C5E"/>
    <w:rsid w:val="00F16E9C"/>
    <w:rsid w:val="00F23E32"/>
    <w:rsid w:val="00F32974"/>
    <w:rsid w:val="00F33CAC"/>
    <w:rsid w:val="00F4401B"/>
    <w:rsid w:val="00F50A02"/>
    <w:rsid w:val="00F518AC"/>
    <w:rsid w:val="00F572EF"/>
    <w:rsid w:val="00F61E9C"/>
    <w:rsid w:val="00F6407A"/>
    <w:rsid w:val="00F7696E"/>
    <w:rsid w:val="00F82225"/>
    <w:rsid w:val="00F83E24"/>
    <w:rsid w:val="00F90140"/>
    <w:rsid w:val="00F91B21"/>
    <w:rsid w:val="00F94DE1"/>
    <w:rsid w:val="00FB0D9E"/>
    <w:rsid w:val="00FB7C74"/>
    <w:rsid w:val="00FC0851"/>
    <w:rsid w:val="00FC15AE"/>
    <w:rsid w:val="00FD4FD4"/>
    <w:rsid w:val="00FD7085"/>
    <w:rsid w:val="00FE0C2E"/>
    <w:rsid w:val="00FE4941"/>
    <w:rsid w:val="00FE5025"/>
    <w:rsid w:val="00FE5AFD"/>
    <w:rsid w:val="00FF3A57"/>
    <w:rsid w:val="00FF7D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Times New Roman" w:hAnsi="Arial" w:cs="Symbol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6407A"/>
    <w:pPr>
      <w:spacing w:before="60" w:after="60"/>
      <w:ind w:left="720" w:hanging="360"/>
    </w:pPr>
  </w:style>
  <w:style w:type="paragraph" w:styleId="Heading1">
    <w:name w:val="heading 1"/>
    <w:basedOn w:val="Normal"/>
    <w:next w:val="Normal"/>
    <w:qFormat/>
    <w:rsid w:val="003026F8"/>
    <w:pPr>
      <w:keepNext/>
      <w:pBdr>
        <w:bottom w:val="single" w:sz="18" w:space="1" w:color="auto"/>
      </w:pBdr>
      <w:jc w:val="both"/>
      <w:outlineLvl w:val="0"/>
    </w:pPr>
    <w:rPr>
      <w:b/>
      <w:smallCaps/>
      <w:sz w:val="28"/>
    </w:rPr>
  </w:style>
  <w:style w:type="paragraph" w:styleId="Heading2">
    <w:name w:val="heading 2"/>
    <w:basedOn w:val="Normal"/>
    <w:next w:val="Normal"/>
    <w:link w:val="Heading2Char"/>
    <w:qFormat/>
    <w:rsid w:val="00C31670"/>
    <w:pPr>
      <w:keepNext/>
      <w:spacing w:before="240" w:after="0"/>
      <w:jc w:val="both"/>
      <w:outlineLvl w:val="1"/>
    </w:pPr>
    <w:rPr>
      <w:b/>
      <w:sz w:val="24"/>
    </w:rPr>
  </w:style>
  <w:style w:type="paragraph" w:styleId="Heading3">
    <w:name w:val="heading 3"/>
    <w:basedOn w:val="Heading2"/>
    <w:next w:val="I00"/>
    <w:link w:val="Heading3Char"/>
    <w:qFormat/>
    <w:rsid w:val="008C45FF"/>
    <w:pPr>
      <w:numPr>
        <w:ilvl w:val="1"/>
        <w:numId w:val="8"/>
      </w:numPr>
      <w:spacing w:before="120" w:after="120"/>
      <w:ind w:left="450"/>
      <w:outlineLvl w:val="2"/>
    </w:pPr>
    <w:rPr>
      <w:i/>
      <w:sz w:val="22"/>
    </w:rPr>
  </w:style>
  <w:style w:type="paragraph" w:styleId="Heading4">
    <w:name w:val="heading 4"/>
    <w:basedOn w:val="Heading1"/>
    <w:qFormat/>
    <w:rsid w:val="00F6407A"/>
    <w:pPr>
      <w:jc w:val="right"/>
      <w:outlineLvl w:val="3"/>
    </w:pPr>
  </w:style>
  <w:style w:type="paragraph" w:styleId="Heading5">
    <w:name w:val="heading 5"/>
    <w:basedOn w:val="Normal"/>
    <w:next w:val="Normal"/>
    <w:qFormat/>
    <w:rsid w:val="00F6407A"/>
    <w:pPr>
      <w:spacing w:after="0"/>
      <w:outlineLvl w:val="4"/>
    </w:pPr>
    <w:rPr>
      <w:b/>
      <w:bCs/>
      <w:i/>
      <w:iCs/>
      <w:sz w:val="22"/>
      <w:szCs w:val="26"/>
    </w:rPr>
  </w:style>
  <w:style w:type="paragraph" w:styleId="Heading6">
    <w:name w:val="heading 6"/>
    <w:basedOn w:val="Normal"/>
    <w:next w:val="Normal"/>
    <w:qFormat/>
    <w:rsid w:val="00F6407A"/>
    <w:pPr>
      <w:keepNext/>
      <w:spacing w:before="240" w:after="0"/>
      <w:outlineLvl w:val="5"/>
    </w:pPr>
    <w:rPr>
      <w:rFonts w:cs="Arial"/>
      <w:b/>
      <w:sz w:val="22"/>
    </w:rPr>
  </w:style>
  <w:style w:type="paragraph" w:styleId="Heading7">
    <w:name w:val="heading 7"/>
    <w:basedOn w:val="Normal"/>
    <w:next w:val="Normal"/>
    <w:qFormat/>
    <w:rsid w:val="00F6407A"/>
    <w:pPr>
      <w:keepNext/>
      <w:spacing w:before="0"/>
      <w:jc w:val="center"/>
      <w:outlineLvl w:val="6"/>
    </w:pPr>
    <w:rPr>
      <w:rFonts w:cs="Arial"/>
      <w:b/>
      <w:smallCaps/>
      <w:sz w:val="22"/>
    </w:rPr>
  </w:style>
  <w:style w:type="paragraph" w:styleId="Heading8">
    <w:name w:val="heading 8"/>
    <w:basedOn w:val="Normal"/>
    <w:next w:val="Normal"/>
    <w:qFormat/>
    <w:rsid w:val="00F6407A"/>
    <w:pPr>
      <w:keepNext/>
      <w:pageBreakBefore/>
      <w:spacing w:before="0" w:after="0"/>
      <w:jc w:val="center"/>
      <w:outlineLvl w:val="7"/>
    </w:pPr>
    <w:rPr>
      <w:rFonts w:cs="Arial"/>
      <w:b/>
      <w:sz w:val="24"/>
    </w:rPr>
  </w:style>
  <w:style w:type="paragraph" w:styleId="Heading9">
    <w:name w:val="heading 9"/>
    <w:basedOn w:val="Normal"/>
    <w:next w:val="Normal"/>
    <w:qFormat/>
    <w:rsid w:val="00F6407A"/>
    <w:pPr>
      <w:spacing w:before="240"/>
      <w:jc w:val="both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4">
    <w:name w:val="toc 4"/>
    <w:basedOn w:val="Normal"/>
    <w:next w:val="Normal"/>
    <w:semiHidden/>
    <w:rsid w:val="00F6407A"/>
    <w:pPr>
      <w:tabs>
        <w:tab w:val="left" w:leader="dot" w:pos="8280"/>
        <w:tab w:val="right" w:pos="8640"/>
      </w:tabs>
      <w:ind w:right="720"/>
    </w:pPr>
  </w:style>
  <w:style w:type="paragraph" w:styleId="Footer">
    <w:name w:val="footer"/>
    <w:basedOn w:val="Normal"/>
    <w:rsid w:val="00F6407A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uiPriority w:val="99"/>
    <w:rsid w:val="00F6407A"/>
    <w:pPr>
      <w:tabs>
        <w:tab w:val="center" w:pos="4320"/>
        <w:tab w:val="right" w:pos="8640"/>
      </w:tabs>
    </w:pPr>
  </w:style>
  <w:style w:type="paragraph" w:styleId="NormalIndent">
    <w:name w:val="Normal Indent"/>
    <w:basedOn w:val="Normal"/>
    <w:rsid w:val="00F6407A"/>
  </w:style>
  <w:style w:type="paragraph" w:customStyle="1" w:styleId="Title1">
    <w:name w:val="Title1"/>
    <w:basedOn w:val="Normal"/>
    <w:rsid w:val="00F6407A"/>
    <w:pPr>
      <w:pBdr>
        <w:top w:val="single" w:sz="24" w:space="1" w:color="auto"/>
      </w:pBdr>
      <w:spacing w:before="3600"/>
      <w:jc w:val="right"/>
    </w:pPr>
    <w:rPr>
      <w:b/>
      <w:smallCaps/>
      <w:sz w:val="52"/>
    </w:rPr>
  </w:style>
  <w:style w:type="paragraph" w:customStyle="1" w:styleId="Title2">
    <w:name w:val="Title2"/>
    <w:basedOn w:val="Normal"/>
    <w:rsid w:val="00F6407A"/>
    <w:pPr>
      <w:jc w:val="right"/>
    </w:pPr>
    <w:rPr>
      <w:b/>
      <w:smallCaps/>
      <w:sz w:val="32"/>
    </w:rPr>
  </w:style>
  <w:style w:type="paragraph" w:styleId="TOC3">
    <w:name w:val="toc 3"/>
    <w:basedOn w:val="Normal"/>
    <w:next w:val="Normal"/>
    <w:uiPriority w:val="39"/>
    <w:qFormat/>
    <w:rsid w:val="00F6407A"/>
    <w:pPr>
      <w:tabs>
        <w:tab w:val="right" w:leader="dot" w:pos="8640"/>
      </w:tabs>
      <w:spacing w:before="0"/>
      <w:ind w:left="1440" w:right="720"/>
      <w:jc w:val="both"/>
    </w:pPr>
  </w:style>
  <w:style w:type="paragraph" w:styleId="EnvelopeAddress">
    <w:name w:val="envelope address"/>
    <w:basedOn w:val="Normal"/>
    <w:rsid w:val="00F6407A"/>
    <w:pPr>
      <w:framePr w:w="7920" w:h="1980" w:hRule="exact" w:hSpace="180" w:wrap="auto" w:hAnchor="page" w:xAlign="center" w:yAlign="bottom"/>
      <w:spacing w:before="0" w:after="0"/>
      <w:ind w:left="2880"/>
    </w:pPr>
  </w:style>
  <w:style w:type="paragraph" w:styleId="BodyText">
    <w:name w:val="Body Text"/>
    <w:basedOn w:val="Normal"/>
    <w:rsid w:val="00F6407A"/>
    <w:rPr>
      <w:sz w:val="22"/>
    </w:rPr>
  </w:style>
  <w:style w:type="paragraph" w:customStyle="1" w:styleId="PT">
    <w:name w:val="PT"/>
    <w:basedOn w:val="Normal"/>
    <w:next w:val="Normal"/>
    <w:rsid w:val="00F6407A"/>
    <w:pPr>
      <w:keepNext/>
      <w:framePr w:w="2448" w:wrap="around" w:vAnchor="text" w:hAnchor="page" w:x="936" w:y="1"/>
      <w:spacing w:before="0" w:after="0" w:line="230" w:lineRule="exact"/>
    </w:pPr>
    <w:rPr>
      <w:rFonts w:ascii="Times" w:hAnsi="Times"/>
      <w:sz w:val="24"/>
    </w:rPr>
  </w:style>
  <w:style w:type="paragraph" w:customStyle="1" w:styleId="Macnormal">
    <w:name w:val="Macnormal"/>
    <w:basedOn w:val="Normal"/>
    <w:rsid w:val="00F6407A"/>
    <w:pPr>
      <w:spacing w:after="240" w:line="276" w:lineRule="auto"/>
      <w:jc w:val="both"/>
    </w:pPr>
    <w:rPr>
      <w:sz w:val="22"/>
    </w:rPr>
  </w:style>
  <w:style w:type="paragraph" w:styleId="BodyTextIndent">
    <w:name w:val="Body Text Indent"/>
    <w:basedOn w:val="Normal"/>
    <w:rsid w:val="00F6407A"/>
    <w:pPr>
      <w:tabs>
        <w:tab w:val="left" w:pos="360"/>
      </w:tabs>
      <w:spacing w:after="0"/>
      <w:ind w:left="360"/>
      <w:jc w:val="both"/>
    </w:pPr>
    <w:rPr>
      <w:sz w:val="22"/>
    </w:rPr>
  </w:style>
  <w:style w:type="paragraph" w:styleId="BodyTextIndent2">
    <w:name w:val="Body Text Indent 2"/>
    <w:basedOn w:val="Normal"/>
    <w:rsid w:val="00F6407A"/>
    <w:pPr>
      <w:tabs>
        <w:tab w:val="left" w:pos="360"/>
      </w:tabs>
      <w:ind w:left="360"/>
    </w:pPr>
    <w:rPr>
      <w:sz w:val="22"/>
    </w:rPr>
  </w:style>
  <w:style w:type="paragraph" w:styleId="Title">
    <w:name w:val="Title"/>
    <w:basedOn w:val="Normal"/>
    <w:qFormat/>
    <w:rsid w:val="00F6407A"/>
    <w:pPr>
      <w:spacing w:after="0"/>
      <w:jc w:val="center"/>
    </w:pPr>
    <w:rPr>
      <w:b/>
      <w:i/>
      <w:sz w:val="28"/>
    </w:rPr>
  </w:style>
  <w:style w:type="paragraph" w:styleId="ListBullet">
    <w:name w:val="List Bullet"/>
    <w:basedOn w:val="Normal"/>
    <w:autoRedefine/>
    <w:rsid w:val="00F6407A"/>
    <w:pPr>
      <w:numPr>
        <w:numId w:val="1"/>
      </w:numPr>
    </w:pPr>
  </w:style>
  <w:style w:type="paragraph" w:customStyle="1" w:styleId="FLUSHJUSTIFIEDPARA">
    <w:name w:val="FLUSH JUSTIFIED PARA"/>
    <w:rsid w:val="00F6407A"/>
    <w:pPr>
      <w:spacing w:before="60" w:after="60" w:line="240" w:lineRule="exact"/>
      <w:ind w:left="720" w:hanging="360"/>
      <w:jc w:val="both"/>
    </w:pPr>
    <w:rPr>
      <w:rFonts w:ascii="Bookman" w:hAnsi="Bookman"/>
    </w:rPr>
  </w:style>
  <w:style w:type="paragraph" w:customStyle="1" w:styleId="BULLETS-FIRSTLEVEL">
    <w:name w:val="BULLETS-FIRST LEVEL"/>
    <w:rsid w:val="00F6407A"/>
    <w:pPr>
      <w:tabs>
        <w:tab w:val="left" w:pos="864"/>
      </w:tabs>
      <w:spacing w:before="240" w:after="60"/>
      <w:ind w:left="864" w:right="432" w:hanging="432"/>
      <w:jc w:val="both"/>
    </w:pPr>
  </w:style>
  <w:style w:type="paragraph" w:customStyle="1" w:styleId="2">
    <w:name w:val="2"/>
    <w:basedOn w:val="Normal"/>
    <w:rsid w:val="00F6407A"/>
    <w:rPr>
      <w:color w:val="0000FF"/>
    </w:rPr>
  </w:style>
  <w:style w:type="paragraph" w:customStyle="1" w:styleId="3">
    <w:name w:val="3"/>
    <w:rsid w:val="00F6407A"/>
    <w:pPr>
      <w:tabs>
        <w:tab w:val="left" w:pos="864"/>
      </w:tabs>
      <w:spacing w:before="200" w:after="60" w:line="240" w:lineRule="atLeast"/>
      <w:ind w:left="792" w:right="432" w:hanging="360"/>
      <w:jc w:val="both"/>
    </w:pPr>
  </w:style>
  <w:style w:type="paragraph" w:styleId="BodyText2">
    <w:name w:val="Body Text 2"/>
    <w:basedOn w:val="Normal"/>
    <w:rsid w:val="00F6407A"/>
    <w:pPr>
      <w:spacing w:before="0" w:after="0"/>
      <w:jc w:val="both"/>
    </w:pPr>
  </w:style>
  <w:style w:type="paragraph" w:styleId="CommentText">
    <w:name w:val="annotation text"/>
    <w:basedOn w:val="Normal"/>
    <w:semiHidden/>
    <w:rsid w:val="00F6407A"/>
    <w:pPr>
      <w:jc w:val="both"/>
    </w:pPr>
  </w:style>
  <w:style w:type="paragraph" w:styleId="BodyText3">
    <w:name w:val="Body Text 3"/>
    <w:basedOn w:val="Normal"/>
    <w:rsid w:val="00F6407A"/>
    <w:pPr>
      <w:spacing w:before="240" w:after="0"/>
    </w:pPr>
    <w:rPr>
      <w:sz w:val="18"/>
    </w:rPr>
  </w:style>
  <w:style w:type="paragraph" w:styleId="FootnoteText">
    <w:name w:val="footnote text"/>
    <w:basedOn w:val="Normal"/>
    <w:semiHidden/>
    <w:rsid w:val="00F6407A"/>
    <w:pPr>
      <w:ind w:left="360"/>
      <w:jc w:val="both"/>
    </w:pPr>
  </w:style>
  <w:style w:type="paragraph" w:styleId="Subtitle">
    <w:name w:val="Subtitle"/>
    <w:basedOn w:val="Normal"/>
    <w:qFormat/>
    <w:rsid w:val="00F6407A"/>
    <w:pPr>
      <w:spacing w:before="0" w:after="0"/>
      <w:jc w:val="center"/>
    </w:pPr>
    <w:rPr>
      <w:b/>
      <w:smallCaps/>
      <w:sz w:val="22"/>
    </w:rPr>
  </w:style>
  <w:style w:type="paragraph" w:styleId="List">
    <w:name w:val="List"/>
    <w:basedOn w:val="Normal"/>
    <w:rsid w:val="00F6407A"/>
    <w:pPr>
      <w:spacing w:before="0" w:after="0"/>
      <w:ind w:left="360"/>
    </w:pPr>
    <w:rPr>
      <w:lang w:bidi="he-IL"/>
    </w:rPr>
  </w:style>
  <w:style w:type="paragraph" w:customStyle="1" w:styleId="Bullet3">
    <w:name w:val="Bullet 3"/>
    <w:basedOn w:val="Normal"/>
    <w:rsid w:val="00F6407A"/>
    <w:pPr>
      <w:numPr>
        <w:numId w:val="2"/>
      </w:numPr>
      <w:ind w:left="1080"/>
    </w:pPr>
    <w:rPr>
      <w:szCs w:val="24"/>
    </w:rPr>
  </w:style>
  <w:style w:type="paragraph" w:customStyle="1" w:styleId="I11">
    <w:name w:val="I1"/>
    <w:basedOn w:val="Normal"/>
    <w:link w:val="I1Char"/>
    <w:qFormat/>
    <w:rsid w:val="003A3CD5"/>
    <w:pPr>
      <w:spacing w:before="240" w:after="0"/>
      <w:jc w:val="both"/>
    </w:pPr>
  </w:style>
  <w:style w:type="paragraph" w:customStyle="1" w:styleId="I2">
    <w:name w:val="I2*"/>
    <w:basedOn w:val="I10"/>
    <w:link w:val="I2Char"/>
    <w:qFormat/>
    <w:rsid w:val="00F23E32"/>
    <w:pPr>
      <w:numPr>
        <w:numId w:val="9"/>
      </w:numPr>
      <w:tabs>
        <w:tab w:val="clear" w:pos="360"/>
      </w:tabs>
      <w:ind w:hanging="360"/>
    </w:pPr>
  </w:style>
  <w:style w:type="paragraph" w:customStyle="1" w:styleId="Normal-ListSpacing">
    <w:name w:val="Normal - List Spacing"/>
    <w:basedOn w:val="Normal"/>
    <w:rsid w:val="00F6407A"/>
    <w:pPr>
      <w:spacing w:before="0" w:after="0"/>
      <w:jc w:val="both"/>
    </w:pPr>
    <w:rPr>
      <w:rFonts w:ascii="Garamond" w:hAnsi="Garamond"/>
      <w:sz w:val="22"/>
    </w:rPr>
  </w:style>
  <w:style w:type="paragraph" w:customStyle="1" w:styleId="Bullet2">
    <w:name w:val="Bullet 2"/>
    <w:basedOn w:val="Normal"/>
    <w:rsid w:val="00F6407A"/>
    <w:pPr>
      <w:numPr>
        <w:numId w:val="3"/>
      </w:numPr>
    </w:pPr>
  </w:style>
  <w:style w:type="paragraph" w:styleId="BodyTextIndent3">
    <w:name w:val="Body Text Indent 3"/>
    <w:basedOn w:val="Normal"/>
    <w:rsid w:val="00F6407A"/>
    <w:pPr>
      <w:spacing w:before="80" w:after="80"/>
      <w:ind w:left="-360"/>
    </w:pPr>
    <w:rPr>
      <w:sz w:val="22"/>
    </w:rPr>
  </w:style>
  <w:style w:type="character" w:styleId="CommentReference">
    <w:name w:val="annotation reference"/>
    <w:semiHidden/>
    <w:rsid w:val="00F6407A"/>
    <w:rPr>
      <w:sz w:val="16"/>
      <w:szCs w:val="16"/>
    </w:rPr>
  </w:style>
  <w:style w:type="table" w:styleId="TableGrid">
    <w:name w:val="Table Grid"/>
    <w:basedOn w:val="TableNormal"/>
    <w:rsid w:val="009E01CE"/>
    <w:pPr>
      <w:spacing w:before="120" w:after="12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chievement">
    <w:name w:val="Achievement"/>
    <w:basedOn w:val="Normal"/>
    <w:rsid w:val="009152EE"/>
    <w:pPr>
      <w:numPr>
        <w:numId w:val="4"/>
      </w:numPr>
    </w:pPr>
  </w:style>
  <w:style w:type="character" w:styleId="Hyperlink">
    <w:name w:val="Hyperlink"/>
    <w:uiPriority w:val="99"/>
    <w:rsid w:val="0072523C"/>
    <w:rPr>
      <w:color w:val="0000FF"/>
      <w:u w:val="single"/>
    </w:rPr>
  </w:style>
  <w:style w:type="paragraph" w:customStyle="1" w:styleId="I00">
    <w:name w:val="I0"/>
    <w:basedOn w:val="Heading3"/>
    <w:link w:val="I0Char"/>
    <w:rsid w:val="00D206F3"/>
    <w:pPr>
      <w:keepNext w:val="0"/>
      <w:numPr>
        <w:ilvl w:val="0"/>
        <w:numId w:val="0"/>
      </w:numPr>
      <w:ind w:left="18"/>
    </w:pPr>
    <w:rPr>
      <w:rFonts w:cs="Times New Roman"/>
      <w:b w:val="0"/>
      <w:bCs/>
      <w:i w:val="0"/>
      <w:sz w:val="20"/>
      <w:lang/>
    </w:rPr>
  </w:style>
  <w:style w:type="character" w:customStyle="1" w:styleId="I0Char">
    <w:name w:val="I0 Char"/>
    <w:link w:val="I00"/>
    <w:rsid w:val="00D206F3"/>
    <w:rPr>
      <w:rFonts w:cs="Times New Roman"/>
      <w:bCs/>
      <w:lang/>
    </w:rPr>
  </w:style>
  <w:style w:type="character" w:customStyle="1" w:styleId="HeaderChar">
    <w:name w:val="Header Char"/>
    <w:link w:val="Header"/>
    <w:uiPriority w:val="99"/>
    <w:rsid w:val="00252BB5"/>
  </w:style>
  <w:style w:type="paragraph" w:styleId="BalloonText">
    <w:name w:val="Balloon Text"/>
    <w:basedOn w:val="Normal"/>
    <w:link w:val="BalloonTextChar"/>
    <w:rsid w:val="00252BB5"/>
    <w:pPr>
      <w:spacing w:before="0" w:after="0"/>
    </w:pPr>
    <w:rPr>
      <w:rFonts w:ascii="Tahoma" w:hAnsi="Tahoma" w:cs="Times New Roman"/>
      <w:sz w:val="16"/>
      <w:szCs w:val="16"/>
      <w:lang/>
    </w:rPr>
  </w:style>
  <w:style w:type="character" w:customStyle="1" w:styleId="BalloonTextChar">
    <w:name w:val="Balloon Text Char"/>
    <w:link w:val="BalloonText"/>
    <w:rsid w:val="00252BB5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50057C"/>
    <w:pPr>
      <w:autoSpaceDE w:val="0"/>
      <w:autoSpaceDN w:val="0"/>
      <w:adjustRightInd w:val="0"/>
      <w:spacing w:before="60" w:after="60"/>
      <w:ind w:left="720" w:hanging="360"/>
    </w:pPr>
    <w:rPr>
      <w:rFonts w:ascii="Times New Roman" w:hAnsi="Times New Roman" w:cs="Times New Roman"/>
      <w:color w:val="000000"/>
      <w:sz w:val="24"/>
      <w:szCs w:val="24"/>
    </w:rPr>
  </w:style>
  <w:style w:type="character" w:styleId="Strong">
    <w:name w:val="Strong"/>
    <w:qFormat/>
    <w:rsid w:val="0050057C"/>
    <w:rPr>
      <w:b/>
      <w:bCs/>
    </w:rPr>
  </w:style>
  <w:style w:type="paragraph" w:styleId="NoSpacing">
    <w:name w:val="No Spacing"/>
    <w:uiPriority w:val="1"/>
    <w:qFormat/>
    <w:rsid w:val="0050057C"/>
    <w:pPr>
      <w:spacing w:before="60" w:after="60"/>
      <w:ind w:left="720" w:hanging="360"/>
    </w:pPr>
  </w:style>
  <w:style w:type="character" w:styleId="SubtleEmphasis">
    <w:name w:val="Subtle Emphasis"/>
    <w:uiPriority w:val="19"/>
    <w:qFormat/>
    <w:rsid w:val="0050057C"/>
    <w:rPr>
      <w:i/>
      <w:iCs/>
      <w:color w:val="808080"/>
    </w:rPr>
  </w:style>
  <w:style w:type="paragraph" w:styleId="Quote">
    <w:name w:val="Quote"/>
    <w:basedOn w:val="Normal"/>
    <w:next w:val="Normal"/>
    <w:link w:val="QuoteChar"/>
    <w:uiPriority w:val="29"/>
    <w:qFormat/>
    <w:rsid w:val="0050057C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50057C"/>
    <w:rPr>
      <w:i/>
      <w:iCs/>
      <w:color w:val="000000"/>
    </w:rPr>
  </w:style>
  <w:style w:type="paragraph" w:styleId="TOC2">
    <w:name w:val="toc 2"/>
    <w:basedOn w:val="Normal"/>
    <w:next w:val="Normal"/>
    <w:autoRedefine/>
    <w:uiPriority w:val="39"/>
    <w:qFormat/>
    <w:rsid w:val="00393DB1"/>
    <w:pPr>
      <w:ind w:left="200"/>
    </w:pPr>
  </w:style>
  <w:style w:type="paragraph" w:customStyle="1" w:styleId="paragrapharial10">
    <w:name w:val="paragraph arial 10"/>
    <w:basedOn w:val="I00"/>
    <w:link w:val="paragrapharial10Char"/>
    <w:rsid w:val="00393DB1"/>
  </w:style>
  <w:style w:type="character" w:customStyle="1" w:styleId="apple-converted-space">
    <w:name w:val="apple-converted-space"/>
    <w:rsid w:val="0057661B"/>
  </w:style>
  <w:style w:type="character" w:customStyle="1" w:styleId="paragrapharial10Char">
    <w:name w:val="paragraph arial 10 Char"/>
    <w:link w:val="paragrapharial10"/>
    <w:rsid w:val="00393DB1"/>
    <w:rPr>
      <w:rFonts w:cs="Times New Roman"/>
      <w:bCs/>
      <w:lang/>
    </w:rPr>
  </w:style>
  <w:style w:type="paragraph" w:customStyle="1" w:styleId="i0t">
    <w:name w:val="i0t"/>
    <w:basedOn w:val="Normal"/>
    <w:rsid w:val="00B1397D"/>
    <w:pPr>
      <w:spacing w:before="100" w:beforeAutospacing="1" w:after="100" w:afterAutospacing="1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yiv213853724yshortcuts">
    <w:name w:val="yiv213853724yshortcuts"/>
    <w:rsid w:val="00A07382"/>
  </w:style>
  <w:style w:type="paragraph" w:customStyle="1" w:styleId="I10">
    <w:name w:val="I1*"/>
    <w:basedOn w:val="Normal"/>
    <w:link w:val="I1Char0"/>
    <w:qFormat/>
    <w:rsid w:val="00F23E32"/>
    <w:pPr>
      <w:numPr>
        <w:numId w:val="10"/>
      </w:numPr>
      <w:spacing w:before="40" w:after="40"/>
      <w:ind w:left="720" w:hanging="360"/>
    </w:pPr>
    <w:rPr>
      <w:rFonts w:cs="Arial"/>
    </w:rPr>
  </w:style>
  <w:style w:type="paragraph" w:customStyle="1" w:styleId="I02">
    <w:name w:val="I0#2"/>
    <w:basedOn w:val="Normal"/>
    <w:rsid w:val="009552A9"/>
    <w:pPr>
      <w:spacing w:before="240" w:after="0"/>
      <w:jc w:val="both"/>
    </w:pPr>
    <w:rPr>
      <w:rFonts w:cs="Arial"/>
    </w:rPr>
  </w:style>
  <w:style w:type="paragraph" w:customStyle="1" w:styleId="I01">
    <w:name w:val="I0#"/>
    <w:basedOn w:val="I02"/>
    <w:qFormat/>
    <w:rsid w:val="009552A9"/>
  </w:style>
  <w:style w:type="paragraph" w:customStyle="1" w:styleId="I4">
    <w:name w:val="I4*"/>
    <w:basedOn w:val="Normal"/>
    <w:rsid w:val="009552A9"/>
    <w:pPr>
      <w:numPr>
        <w:ilvl w:val="1"/>
        <w:numId w:val="5"/>
      </w:numPr>
      <w:spacing w:after="0"/>
      <w:jc w:val="both"/>
    </w:pPr>
    <w:rPr>
      <w:rFonts w:cs="Arial"/>
    </w:rPr>
  </w:style>
  <w:style w:type="paragraph" w:customStyle="1" w:styleId="I1">
    <w:name w:val="I1#"/>
    <w:basedOn w:val="Normal"/>
    <w:rsid w:val="009552A9"/>
    <w:pPr>
      <w:numPr>
        <w:numId w:val="7"/>
      </w:numPr>
      <w:spacing w:after="0"/>
      <w:jc w:val="both"/>
    </w:pPr>
    <w:rPr>
      <w:rFonts w:cs="Arial"/>
    </w:rPr>
  </w:style>
  <w:style w:type="paragraph" w:customStyle="1" w:styleId="I3">
    <w:name w:val="I3*"/>
    <w:basedOn w:val="I4"/>
    <w:rsid w:val="009552A9"/>
    <w:pPr>
      <w:ind w:left="1800"/>
    </w:pPr>
  </w:style>
  <w:style w:type="paragraph" w:customStyle="1" w:styleId="I0">
    <w:name w:val="I0*"/>
    <w:basedOn w:val="I01"/>
    <w:qFormat/>
    <w:rsid w:val="00CF4628"/>
    <w:pPr>
      <w:numPr>
        <w:numId w:val="6"/>
      </w:numPr>
      <w:tabs>
        <w:tab w:val="clear" w:pos="738"/>
      </w:tabs>
      <w:spacing w:before="40" w:after="40"/>
      <w:ind w:left="720" w:hanging="360"/>
    </w:pPr>
  </w:style>
  <w:style w:type="paragraph" w:styleId="ListParagraph">
    <w:name w:val="List Paragraph"/>
    <w:basedOn w:val="Normal"/>
    <w:uiPriority w:val="34"/>
    <w:qFormat/>
    <w:rsid w:val="00321888"/>
    <w:pPr>
      <w:spacing w:before="0" w:after="200" w:line="276" w:lineRule="auto"/>
      <w:contextualSpacing/>
    </w:pPr>
    <w:rPr>
      <w:rFonts w:ascii="Calibri" w:eastAsia="Calibri" w:hAnsi="Calibri" w:cs="Times New Roman"/>
      <w:sz w:val="22"/>
      <w:szCs w:val="22"/>
    </w:rPr>
  </w:style>
  <w:style w:type="character" w:styleId="IntenseEmphasis">
    <w:name w:val="Intense Emphasis"/>
    <w:uiPriority w:val="21"/>
    <w:qFormat/>
    <w:rsid w:val="00CE37A6"/>
    <w:rPr>
      <w:b/>
      <w:bCs/>
      <w:i/>
      <w:iCs/>
      <w:color w:val="4F81BD"/>
    </w:rPr>
  </w:style>
  <w:style w:type="character" w:styleId="Emphasis">
    <w:name w:val="Emphasis"/>
    <w:qFormat/>
    <w:rsid w:val="00F90140"/>
    <w:rPr>
      <w:i/>
      <w:iCs/>
    </w:rPr>
  </w:style>
  <w:style w:type="character" w:customStyle="1" w:styleId="I1Char0">
    <w:name w:val="I1* Char"/>
    <w:link w:val="I10"/>
    <w:rsid w:val="00F23E32"/>
    <w:rPr>
      <w:rFonts w:cs="Arial"/>
    </w:rPr>
  </w:style>
  <w:style w:type="character" w:customStyle="1" w:styleId="I2Char">
    <w:name w:val="I2* Char"/>
    <w:basedOn w:val="I1Char0"/>
    <w:link w:val="I2"/>
    <w:rsid w:val="00F23E32"/>
    <w:rPr>
      <w:rFonts w:cs="Arial"/>
    </w:rPr>
  </w:style>
  <w:style w:type="character" w:customStyle="1" w:styleId="I1Char">
    <w:name w:val="I1 Char"/>
    <w:link w:val="I11"/>
    <w:rsid w:val="003A3CD5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A3CD5"/>
    <w:pPr>
      <w:keepLines/>
      <w:pBdr>
        <w:bottom w:val="none" w:sz="0" w:space="0" w:color="auto"/>
      </w:pBdr>
      <w:spacing w:before="480" w:after="0" w:line="276" w:lineRule="auto"/>
      <w:jc w:val="left"/>
      <w:outlineLvl w:val="9"/>
    </w:pPr>
    <w:rPr>
      <w:rFonts w:ascii="Cambria" w:eastAsia="MS Gothic" w:hAnsi="Cambria" w:cs="Times New Roman"/>
      <w:bCs/>
      <w:smallCaps w:val="0"/>
      <w:color w:val="365F91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A3CD5"/>
    <w:pPr>
      <w:spacing w:before="0" w:after="100" w:line="276" w:lineRule="auto"/>
    </w:pPr>
    <w:rPr>
      <w:rFonts w:ascii="Calibri" w:eastAsia="MS Mincho" w:hAnsi="Calibri" w:cs="Arial"/>
      <w:sz w:val="22"/>
      <w:szCs w:val="22"/>
      <w:lang w:eastAsia="ja-JP"/>
    </w:rPr>
  </w:style>
  <w:style w:type="character" w:customStyle="1" w:styleId="Heading2Char">
    <w:name w:val="Heading 2 Char"/>
    <w:link w:val="Heading2"/>
    <w:rsid w:val="00C31670"/>
    <w:rPr>
      <w:b/>
      <w:sz w:val="24"/>
    </w:rPr>
  </w:style>
  <w:style w:type="character" w:customStyle="1" w:styleId="Heading3Char">
    <w:name w:val="Heading 3 Char"/>
    <w:link w:val="Heading3"/>
    <w:rsid w:val="008C45FF"/>
    <w:rPr>
      <w:b/>
      <w:i/>
      <w:sz w:val="22"/>
    </w:rPr>
  </w:style>
  <w:style w:type="paragraph" w:styleId="NormalWeb">
    <w:name w:val="Normal (Web)"/>
    <w:basedOn w:val="Normal"/>
    <w:uiPriority w:val="99"/>
    <w:unhideWhenUsed/>
    <w:rsid w:val="0049495A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styleId="FootnoteReference">
    <w:name w:val="footnote reference"/>
    <w:rsid w:val="00EE42A1"/>
    <w:rPr>
      <w:vertAlign w:val="superscript"/>
    </w:rPr>
  </w:style>
  <w:style w:type="paragraph" w:styleId="Revision">
    <w:name w:val="Revision"/>
    <w:hidden/>
    <w:uiPriority w:val="99"/>
    <w:semiHidden/>
    <w:rsid w:val="002763E7"/>
    <w:pPr>
      <w:spacing w:before="60" w:after="60"/>
      <w:ind w:left="720" w:hanging="360"/>
    </w:pPr>
  </w:style>
  <w:style w:type="paragraph" w:customStyle="1" w:styleId="I0t0">
    <w:name w:val="I0*t"/>
    <w:basedOn w:val="I0"/>
    <w:rsid w:val="007F7A41"/>
    <w:pPr>
      <w:spacing w:after="0"/>
      <w:ind w:left="36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Times New Roman" w:hAnsi="Arial" w:cs="Symbol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before="60" w:after="60"/>
      <w:ind w:left="720" w:hanging="360"/>
    </w:pPr>
  </w:style>
  <w:style w:type="paragraph" w:styleId="Heading1">
    <w:name w:val="heading 1"/>
    <w:basedOn w:val="Normal"/>
    <w:next w:val="Normal"/>
    <w:qFormat/>
    <w:rsid w:val="003026F8"/>
    <w:pPr>
      <w:keepNext/>
      <w:pBdr>
        <w:bottom w:val="single" w:sz="18" w:space="1" w:color="auto"/>
      </w:pBdr>
      <w:jc w:val="both"/>
      <w:outlineLvl w:val="0"/>
    </w:pPr>
    <w:rPr>
      <w:b/>
      <w:smallCaps/>
      <w:sz w:val="28"/>
    </w:rPr>
  </w:style>
  <w:style w:type="paragraph" w:styleId="Heading2">
    <w:name w:val="heading 2"/>
    <w:basedOn w:val="Normal"/>
    <w:next w:val="Normal"/>
    <w:link w:val="Heading2Char"/>
    <w:qFormat/>
    <w:rsid w:val="00C31670"/>
    <w:pPr>
      <w:keepNext/>
      <w:spacing w:before="240" w:after="0"/>
      <w:jc w:val="both"/>
      <w:outlineLvl w:val="1"/>
    </w:pPr>
    <w:rPr>
      <w:b/>
      <w:sz w:val="24"/>
    </w:rPr>
  </w:style>
  <w:style w:type="paragraph" w:styleId="Heading3">
    <w:name w:val="heading 3"/>
    <w:basedOn w:val="Heading2"/>
    <w:next w:val="I00"/>
    <w:link w:val="Heading3Char"/>
    <w:qFormat/>
    <w:rsid w:val="008C45FF"/>
    <w:pPr>
      <w:numPr>
        <w:ilvl w:val="1"/>
        <w:numId w:val="8"/>
      </w:numPr>
      <w:spacing w:before="120" w:after="120"/>
      <w:ind w:left="450"/>
      <w:outlineLvl w:val="2"/>
    </w:pPr>
    <w:rPr>
      <w:i/>
      <w:sz w:val="22"/>
    </w:rPr>
  </w:style>
  <w:style w:type="paragraph" w:styleId="Heading4">
    <w:name w:val="heading 4"/>
    <w:basedOn w:val="Heading1"/>
    <w:qFormat/>
    <w:pPr>
      <w:jc w:val="right"/>
      <w:outlineLvl w:val="3"/>
    </w:pPr>
  </w:style>
  <w:style w:type="paragraph" w:styleId="Heading5">
    <w:name w:val="heading 5"/>
    <w:basedOn w:val="Normal"/>
    <w:next w:val="Normal"/>
    <w:qFormat/>
    <w:pPr>
      <w:spacing w:after="0"/>
      <w:outlineLvl w:val="4"/>
    </w:pPr>
    <w:rPr>
      <w:b/>
      <w:bCs/>
      <w:i/>
      <w:iCs/>
      <w:sz w:val="22"/>
      <w:szCs w:val="26"/>
    </w:rPr>
  </w:style>
  <w:style w:type="paragraph" w:styleId="Heading6">
    <w:name w:val="heading 6"/>
    <w:basedOn w:val="Normal"/>
    <w:next w:val="Normal"/>
    <w:qFormat/>
    <w:pPr>
      <w:keepNext/>
      <w:spacing w:before="240" w:after="0"/>
      <w:outlineLvl w:val="5"/>
    </w:pPr>
    <w:rPr>
      <w:rFonts w:cs="Arial"/>
      <w:b/>
      <w:sz w:val="22"/>
    </w:rPr>
  </w:style>
  <w:style w:type="paragraph" w:styleId="Heading7">
    <w:name w:val="heading 7"/>
    <w:basedOn w:val="Normal"/>
    <w:next w:val="Normal"/>
    <w:qFormat/>
    <w:pPr>
      <w:keepNext/>
      <w:spacing w:before="0"/>
      <w:jc w:val="center"/>
      <w:outlineLvl w:val="6"/>
    </w:pPr>
    <w:rPr>
      <w:rFonts w:cs="Arial"/>
      <w:b/>
      <w:smallCaps/>
      <w:sz w:val="22"/>
    </w:rPr>
  </w:style>
  <w:style w:type="paragraph" w:styleId="Heading8">
    <w:name w:val="heading 8"/>
    <w:basedOn w:val="Normal"/>
    <w:next w:val="Normal"/>
    <w:qFormat/>
    <w:pPr>
      <w:keepNext/>
      <w:pageBreakBefore/>
      <w:spacing w:before="0" w:after="0"/>
      <w:jc w:val="center"/>
      <w:outlineLvl w:val="7"/>
    </w:pPr>
    <w:rPr>
      <w:rFonts w:cs="Arial"/>
      <w:b/>
      <w:sz w:val="24"/>
    </w:rPr>
  </w:style>
  <w:style w:type="paragraph" w:styleId="Heading9">
    <w:name w:val="heading 9"/>
    <w:basedOn w:val="Normal"/>
    <w:next w:val="Normal"/>
    <w:qFormat/>
    <w:pPr>
      <w:spacing w:before="240"/>
      <w:jc w:val="both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4">
    <w:name w:val="toc 4"/>
    <w:basedOn w:val="Normal"/>
    <w:next w:val="Normal"/>
    <w:semiHidden/>
    <w:pPr>
      <w:tabs>
        <w:tab w:val="left" w:leader="dot" w:pos="8280"/>
        <w:tab w:val="right" w:pos="8640"/>
      </w:tabs>
      <w:ind w:right="720"/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NormalIndent">
    <w:name w:val="Normal Indent"/>
    <w:basedOn w:val="Normal"/>
  </w:style>
  <w:style w:type="paragraph" w:customStyle="1" w:styleId="Title1">
    <w:name w:val="Title1"/>
    <w:basedOn w:val="Normal"/>
    <w:pPr>
      <w:pBdr>
        <w:top w:val="single" w:sz="24" w:space="1" w:color="auto"/>
      </w:pBdr>
      <w:spacing w:before="3600"/>
      <w:jc w:val="right"/>
    </w:pPr>
    <w:rPr>
      <w:b/>
      <w:smallCaps/>
      <w:sz w:val="52"/>
    </w:rPr>
  </w:style>
  <w:style w:type="paragraph" w:customStyle="1" w:styleId="Title2">
    <w:name w:val="Title2"/>
    <w:basedOn w:val="Normal"/>
    <w:pPr>
      <w:jc w:val="right"/>
    </w:pPr>
    <w:rPr>
      <w:b/>
      <w:smallCaps/>
      <w:sz w:val="32"/>
    </w:rPr>
  </w:style>
  <w:style w:type="paragraph" w:styleId="TOC3">
    <w:name w:val="toc 3"/>
    <w:basedOn w:val="Normal"/>
    <w:next w:val="Normal"/>
    <w:uiPriority w:val="39"/>
    <w:qFormat/>
    <w:pPr>
      <w:tabs>
        <w:tab w:val="right" w:leader="dot" w:pos="8640"/>
      </w:tabs>
      <w:spacing w:before="0"/>
      <w:ind w:left="1440" w:right="720"/>
      <w:jc w:val="both"/>
    </w:p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spacing w:before="0" w:after="0"/>
      <w:ind w:left="2880"/>
    </w:pPr>
  </w:style>
  <w:style w:type="paragraph" w:styleId="BodyText">
    <w:name w:val="Body Text"/>
    <w:basedOn w:val="Normal"/>
    <w:rPr>
      <w:sz w:val="22"/>
    </w:rPr>
  </w:style>
  <w:style w:type="paragraph" w:customStyle="1" w:styleId="PT">
    <w:name w:val="PT"/>
    <w:basedOn w:val="Normal"/>
    <w:next w:val="Normal"/>
    <w:pPr>
      <w:keepNext/>
      <w:framePr w:w="2448" w:wrap="around" w:vAnchor="text" w:hAnchor="page" w:x="936" w:y="1"/>
      <w:spacing w:before="0" w:after="0" w:line="230" w:lineRule="exact"/>
    </w:pPr>
    <w:rPr>
      <w:rFonts w:ascii="Times" w:hAnsi="Times"/>
      <w:sz w:val="24"/>
    </w:rPr>
  </w:style>
  <w:style w:type="paragraph" w:customStyle="1" w:styleId="Macnormal">
    <w:name w:val="Macnormal"/>
    <w:basedOn w:val="Normal"/>
    <w:pPr>
      <w:spacing w:after="240" w:line="276" w:lineRule="auto"/>
      <w:jc w:val="both"/>
    </w:pPr>
    <w:rPr>
      <w:sz w:val="22"/>
    </w:rPr>
  </w:style>
  <w:style w:type="paragraph" w:styleId="BodyTextIndent">
    <w:name w:val="Body Text Indent"/>
    <w:basedOn w:val="Normal"/>
    <w:pPr>
      <w:tabs>
        <w:tab w:val="left" w:pos="360"/>
      </w:tabs>
      <w:spacing w:after="0"/>
      <w:ind w:left="360"/>
      <w:jc w:val="both"/>
    </w:pPr>
    <w:rPr>
      <w:sz w:val="22"/>
    </w:rPr>
  </w:style>
  <w:style w:type="paragraph" w:styleId="BodyTextIndent2">
    <w:name w:val="Body Text Indent 2"/>
    <w:basedOn w:val="Normal"/>
    <w:pPr>
      <w:tabs>
        <w:tab w:val="left" w:pos="360"/>
      </w:tabs>
      <w:ind w:left="360"/>
    </w:pPr>
    <w:rPr>
      <w:sz w:val="22"/>
    </w:rPr>
  </w:style>
  <w:style w:type="paragraph" w:styleId="Title">
    <w:name w:val="Title"/>
    <w:basedOn w:val="Normal"/>
    <w:qFormat/>
    <w:pPr>
      <w:spacing w:after="0"/>
      <w:jc w:val="center"/>
    </w:pPr>
    <w:rPr>
      <w:b/>
      <w:i/>
      <w:sz w:val="28"/>
    </w:rPr>
  </w:style>
  <w:style w:type="paragraph" w:styleId="ListBullet">
    <w:name w:val="List Bullet"/>
    <w:basedOn w:val="Normal"/>
    <w:autoRedefine/>
    <w:pPr>
      <w:numPr>
        <w:numId w:val="1"/>
      </w:numPr>
    </w:pPr>
  </w:style>
  <w:style w:type="paragraph" w:customStyle="1" w:styleId="FLUSHJUSTIFIEDPARA">
    <w:name w:val="FLUSH JUSTIFIED PARA"/>
    <w:pPr>
      <w:spacing w:before="60" w:after="60" w:line="240" w:lineRule="exact"/>
      <w:ind w:left="720" w:hanging="360"/>
      <w:jc w:val="both"/>
    </w:pPr>
    <w:rPr>
      <w:rFonts w:ascii="Bookman" w:hAnsi="Bookman"/>
    </w:rPr>
  </w:style>
  <w:style w:type="paragraph" w:customStyle="1" w:styleId="BULLETS-FIRSTLEVEL">
    <w:name w:val="BULLETS-FIRST LEVEL"/>
    <w:pPr>
      <w:tabs>
        <w:tab w:val="left" w:pos="864"/>
      </w:tabs>
      <w:spacing w:before="240" w:after="60"/>
      <w:ind w:left="864" w:right="432" w:hanging="432"/>
      <w:jc w:val="both"/>
    </w:pPr>
  </w:style>
  <w:style w:type="paragraph" w:customStyle="1" w:styleId="2">
    <w:name w:val="2"/>
    <w:basedOn w:val="Normal"/>
    <w:rPr>
      <w:color w:val="0000FF"/>
    </w:rPr>
  </w:style>
  <w:style w:type="paragraph" w:customStyle="1" w:styleId="3">
    <w:name w:val="3"/>
    <w:pPr>
      <w:tabs>
        <w:tab w:val="left" w:pos="864"/>
      </w:tabs>
      <w:spacing w:before="200" w:after="60" w:line="240" w:lineRule="atLeast"/>
      <w:ind w:left="792" w:right="432" w:hanging="360"/>
      <w:jc w:val="both"/>
    </w:pPr>
  </w:style>
  <w:style w:type="paragraph" w:styleId="BodyText2">
    <w:name w:val="Body Text 2"/>
    <w:basedOn w:val="Normal"/>
    <w:pPr>
      <w:spacing w:before="0" w:after="0"/>
      <w:jc w:val="both"/>
    </w:pPr>
  </w:style>
  <w:style w:type="paragraph" w:styleId="CommentText">
    <w:name w:val="annotation text"/>
    <w:basedOn w:val="Normal"/>
    <w:semiHidden/>
    <w:pPr>
      <w:jc w:val="both"/>
    </w:pPr>
  </w:style>
  <w:style w:type="paragraph" w:styleId="BodyText3">
    <w:name w:val="Body Text 3"/>
    <w:basedOn w:val="Normal"/>
    <w:pPr>
      <w:spacing w:before="240" w:after="0"/>
    </w:pPr>
    <w:rPr>
      <w:sz w:val="18"/>
    </w:rPr>
  </w:style>
  <w:style w:type="paragraph" w:styleId="FootnoteText">
    <w:name w:val="footnote text"/>
    <w:basedOn w:val="Normal"/>
    <w:semiHidden/>
    <w:pPr>
      <w:ind w:left="360"/>
      <w:jc w:val="both"/>
    </w:pPr>
  </w:style>
  <w:style w:type="paragraph" w:styleId="Subtitle">
    <w:name w:val="Subtitle"/>
    <w:basedOn w:val="Normal"/>
    <w:qFormat/>
    <w:pPr>
      <w:spacing w:before="0" w:after="0"/>
      <w:jc w:val="center"/>
    </w:pPr>
    <w:rPr>
      <w:b/>
      <w:smallCaps/>
      <w:sz w:val="22"/>
    </w:rPr>
  </w:style>
  <w:style w:type="paragraph" w:styleId="List">
    <w:name w:val="List"/>
    <w:basedOn w:val="Normal"/>
    <w:pPr>
      <w:spacing w:before="0" w:after="0"/>
      <w:ind w:left="360"/>
    </w:pPr>
    <w:rPr>
      <w:lang w:bidi="he-IL"/>
    </w:rPr>
  </w:style>
  <w:style w:type="paragraph" w:customStyle="1" w:styleId="Bullet3">
    <w:name w:val="Bullet 3"/>
    <w:basedOn w:val="Normal"/>
    <w:pPr>
      <w:numPr>
        <w:numId w:val="2"/>
      </w:numPr>
      <w:ind w:left="1080"/>
    </w:pPr>
    <w:rPr>
      <w:szCs w:val="24"/>
    </w:rPr>
  </w:style>
  <w:style w:type="paragraph" w:customStyle="1" w:styleId="I11">
    <w:name w:val="I1"/>
    <w:basedOn w:val="Normal"/>
    <w:link w:val="I1Char"/>
    <w:qFormat/>
    <w:rsid w:val="003A3CD5"/>
    <w:pPr>
      <w:spacing w:before="240" w:after="0"/>
      <w:jc w:val="both"/>
    </w:pPr>
  </w:style>
  <w:style w:type="paragraph" w:customStyle="1" w:styleId="I2">
    <w:name w:val="I2*"/>
    <w:basedOn w:val="I10"/>
    <w:link w:val="I2Char"/>
    <w:qFormat/>
    <w:rsid w:val="00F23E32"/>
    <w:pPr>
      <w:numPr>
        <w:numId w:val="9"/>
      </w:numPr>
      <w:tabs>
        <w:tab w:val="clear" w:pos="360"/>
      </w:tabs>
      <w:ind w:hanging="360"/>
    </w:pPr>
  </w:style>
  <w:style w:type="paragraph" w:customStyle="1" w:styleId="Normal-ListSpacing">
    <w:name w:val="Normal - List Spacing"/>
    <w:basedOn w:val="Normal"/>
    <w:pPr>
      <w:spacing w:before="0" w:after="0"/>
      <w:jc w:val="both"/>
    </w:pPr>
    <w:rPr>
      <w:rFonts w:ascii="Garamond" w:hAnsi="Garamond"/>
      <w:sz w:val="22"/>
    </w:rPr>
  </w:style>
  <w:style w:type="paragraph" w:customStyle="1" w:styleId="Bullet2">
    <w:name w:val="Bullet 2"/>
    <w:basedOn w:val="Normal"/>
    <w:pPr>
      <w:numPr>
        <w:numId w:val="3"/>
      </w:numPr>
    </w:pPr>
  </w:style>
  <w:style w:type="paragraph" w:styleId="BodyTextIndent3">
    <w:name w:val="Body Text Indent 3"/>
    <w:basedOn w:val="Normal"/>
    <w:pPr>
      <w:spacing w:before="80" w:after="80"/>
      <w:ind w:left="-360"/>
    </w:pPr>
    <w:rPr>
      <w:sz w:val="22"/>
    </w:rPr>
  </w:style>
  <w:style w:type="character" w:styleId="CommentReference">
    <w:name w:val="annotation reference"/>
    <w:semiHidden/>
    <w:rPr>
      <w:sz w:val="16"/>
      <w:szCs w:val="16"/>
    </w:rPr>
  </w:style>
  <w:style w:type="table" w:styleId="TableGrid">
    <w:name w:val="Table Grid"/>
    <w:basedOn w:val="TableNormal"/>
    <w:rsid w:val="009E01CE"/>
    <w:pPr>
      <w:spacing w:before="120" w:after="1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chievement">
    <w:name w:val="Achievement"/>
    <w:basedOn w:val="Normal"/>
    <w:rsid w:val="009152EE"/>
    <w:pPr>
      <w:numPr>
        <w:numId w:val="4"/>
      </w:numPr>
    </w:pPr>
  </w:style>
  <w:style w:type="character" w:styleId="Hyperlink">
    <w:name w:val="Hyperlink"/>
    <w:uiPriority w:val="99"/>
    <w:rsid w:val="0072523C"/>
    <w:rPr>
      <w:color w:val="0000FF"/>
      <w:u w:val="single"/>
    </w:rPr>
  </w:style>
  <w:style w:type="paragraph" w:customStyle="1" w:styleId="I00">
    <w:name w:val="I0"/>
    <w:basedOn w:val="Heading3"/>
    <w:link w:val="I0Char"/>
    <w:rsid w:val="00D206F3"/>
    <w:pPr>
      <w:keepNext w:val="0"/>
      <w:numPr>
        <w:ilvl w:val="0"/>
        <w:numId w:val="0"/>
      </w:numPr>
      <w:ind w:left="18"/>
    </w:pPr>
    <w:rPr>
      <w:rFonts w:cs="Times New Roman"/>
      <w:b w:val="0"/>
      <w:bCs/>
      <w:i w:val="0"/>
      <w:sz w:val="20"/>
      <w:lang w:val="x-none" w:eastAsia="x-none"/>
    </w:rPr>
  </w:style>
  <w:style w:type="character" w:customStyle="1" w:styleId="I0Char">
    <w:name w:val="I0 Char"/>
    <w:link w:val="I00"/>
    <w:rsid w:val="00D206F3"/>
    <w:rPr>
      <w:rFonts w:cs="Times New Roman"/>
      <w:bCs/>
      <w:lang w:val="x-none" w:eastAsia="x-none"/>
    </w:rPr>
  </w:style>
  <w:style w:type="character" w:customStyle="1" w:styleId="HeaderChar">
    <w:name w:val="Header Char"/>
    <w:link w:val="Header"/>
    <w:uiPriority w:val="99"/>
    <w:rsid w:val="00252BB5"/>
  </w:style>
  <w:style w:type="paragraph" w:styleId="BalloonText">
    <w:name w:val="Balloon Text"/>
    <w:basedOn w:val="Normal"/>
    <w:link w:val="BalloonTextChar"/>
    <w:rsid w:val="00252BB5"/>
    <w:pPr>
      <w:spacing w:before="0" w:after="0"/>
    </w:pPr>
    <w:rPr>
      <w:rFonts w:ascii="Tahoma" w:hAnsi="Tahoma" w:cs="Times New Roman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252BB5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50057C"/>
    <w:pPr>
      <w:autoSpaceDE w:val="0"/>
      <w:autoSpaceDN w:val="0"/>
      <w:adjustRightInd w:val="0"/>
      <w:spacing w:before="60" w:after="60"/>
      <w:ind w:left="720" w:hanging="360"/>
    </w:pPr>
    <w:rPr>
      <w:rFonts w:ascii="Times New Roman" w:hAnsi="Times New Roman" w:cs="Times New Roman"/>
      <w:color w:val="000000"/>
      <w:sz w:val="24"/>
      <w:szCs w:val="24"/>
    </w:rPr>
  </w:style>
  <w:style w:type="character" w:styleId="Strong">
    <w:name w:val="Strong"/>
    <w:qFormat/>
    <w:rsid w:val="0050057C"/>
    <w:rPr>
      <w:b/>
      <w:bCs/>
    </w:rPr>
  </w:style>
  <w:style w:type="paragraph" w:styleId="NoSpacing">
    <w:name w:val="No Spacing"/>
    <w:uiPriority w:val="1"/>
    <w:qFormat/>
    <w:rsid w:val="0050057C"/>
    <w:pPr>
      <w:spacing w:before="60" w:after="60"/>
      <w:ind w:left="720" w:hanging="360"/>
    </w:pPr>
  </w:style>
  <w:style w:type="character" w:styleId="SubtleEmphasis">
    <w:name w:val="Subtle Emphasis"/>
    <w:uiPriority w:val="19"/>
    <w:qFormat/>
    <w:rsid w:val="0050057C"/>
    <w:rPr>
      <w:i/>
      <w:iCs/>
      <w:color w:val="808080"/>
    </w:rPr>
  </w:style>
  <w:style w:type="paragraph" w:styleId="Quote">
    <w:name w:val="Quote"/>
    <w:basedOn w:val="Normal"/>
    <w:next w:val="Normal"/>
    <w:link w:val="QuoteChar"/>
    <w:uiPriority w:val="29"/>
    <w:qFormat/>
    <w:rsid w:val="0050057C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50057C"/>
    <w:rPr>
      <w:i/>
      <w:iCs/>
      <w:color w:val="000000"/>
    </w:rPr>
  </w:style>
  <w:style w:type="paragraph" w:styleId="TOC2">
    <w:name w:val="toc 2"/>
    <w:basedOn w:val="Normal"/>
    <w:next w:val="Normal"/>
    <w:autoRedefine/>
    <w:uiPriority w:val="39"/>
    <w:qFormat/>
    <w:rsid w:val="00393DB1"/>
    <w:pPr>
      <w:ind w:left="200"/>
    </w:pPr>
  </w:style>
  <w:style w:type="paragraph" w:customStyle="1" w:styleId="paragrapharial10">
    <w:name w:val="paragraph arial 10"/>
    <w:basedOn w:val="I00"/>
    <w:link w:val="paragrapharial10Char"/>
    <w:rsid w:val="00393DB1"/>
  </w:style>
  <w:style w:type="character" w:customStyle="1" w:styleId="apple-converted-space">
    <w:name w:val="apple-converted-space"/>
    <w:rsid w:val="0057661B"/>
  </w:style>
  <w:style w:type="character" w:customStyle="1" w:styleId="paragrapharial10Char">
    <w:name w:val="paragraph arial 10 Char"/>
    <w:link w:val="paragrapharial10"/>
    <w:rsid w:val="00393DB1"/>
    <w:rPr>
      <w:rFonts w:cs="Times New Roman"/>
      <w:bCs/>
      <w:lang w:val="x-none" w:eastAsia="x-none"/>
    </w:rPr>
  </w:style>
  <w:style w:type="paragraph" w:customStyle="1" w:styleId="i0t">
    <w:name w:val="i0t"/>
    <w:basedOn w:val="Normal"/>
    <w:rsid w:val="00B1397D"/>
    <w:pPr>
      <w:spacing w:before="100" w:beforeAutospacing="1" w:after="100" w:afterAutospacing="1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yiv213853724yshortcuts">
    <w:name w:val="yiv213853724yshortcuts"/>
    <w:rsid w:val="00A07382"/>
  </w:style>
  <w:style w:type="paragraph" w:customStyle="1" w:styleId="I10">
    <w:name w:val="I1*"/>
    <w:basedOn w:val="Normal"/>
    <w:link w:val="I1Char0"/>
    <w:qFormat/>
    <w:rsid w:val="00F23E32"/>
    <w:pPr>
      <w:numPr>
        <w:numId w:val="10"/>
      </w:numPr>
      <w:spacing w:before="40" w:after="40"/>
      <w:ind w:left="720" w:hanging="360"/>
    </w:pPr>
    <w:rPr>
      <w:rFonts w:cs="Arial"/>
    </w:rPr>
  </w:style>
  <w:style w:type="paragraph" w:customStyle="1" w:styleId="I02">
    <w:name w:val="I0#2"/>
    <w:basedOn w:val="Normal"/>
    <w:rsid w:val="009552A9"/>
    <w:pPr>
      <w:spacing w:before="240" w:after="0"/>
      <w:jc w:val="both"/>
    </w:pPr>
    <w:rPr>
      <w:rFonts w:cs="Arial"/>
    </w:rPr>
  </w:style>
  <w:style w:type="paragraph" w:customStyle="1" w:styleId="I01">
    <w:name w:val="I0#"/>
    <w:basedOn w:val="I02"/>
    <w:qFormat/>
    <w:rsid w:val="009552A9"/>
  </w:style>
  <w:style w:type="paragraph" w:customStyle="1" w:styleId="I4">
    <w:name w:val="I4*"/>
    <w:basedOn w:val="Normal"/>
    <w:rsid w:val="009552A9"/>
    <w:pPr>
      <w:numPr>
        <w:ilvl w:val="1"/>
        <w:numId w:val="5"/>
      </w:numPr>
      <w:spacing w:after="0"/>
      <w:jc w:val="both"/>
    </w:pPr>
    <w:rPr>
      <w:rFonts w:cs="Arial"/>
    </w:rPr>
  </w:style>
  <w:style w:type="paragraph" w:customStyle="1" w:styleId="I1">
    <w:name w:val="I1#"/>
    <w:basedOn w:val="Normal"/>
    <w:rsid w:val="009552A9"/>
    <w:pPr>
      <w:numPr>
        <w:numId w:val="7"/>
      </w:numPr>
      <w:spacing w:after="0"/>
      <w:jc w:val="both"/>
    </w:pPr>
    <w:rPr>
      <w:rFonts w:cs="Arial"/>
    </w:rPr>
  </w:style>
  <w:style w:type="paragraph" w:customStyle="1" w:styleId="I3">
    <w:name w:val="I3*"/>
    <w:basedOn w:val="I4"/>
    <w:rsid w:val="009552A9"/>
    <w:pPr>
      <w:ind w:left="1800"/>
    </w:pPr>
  </w:style>
  <w:style w:type="paragraph" w:customStyle="1" w:styleId="I0">
    <w:name w:val="I0*"/>
    <w:basedOn w:val="I01"/>
    <w:qFormat/>
    <w:rsid w:val="00CF4628"/>
    <w:pPr>
      <w:numPr>
        <w:numId w:val="6"/>
      </w:numPr>
      <w:tabs>
        <w:tab w:val="clear" w:pos="738"/>
      </w:tabs>
      <w:spacing w:before="40" w:after="40"/>
      <w:ind w:left="720" w:hanging="360"/>
    </w:pPr>
  </w:style>
  <w:style w:type="paragraph" w:styleId="ListParagraph">
    <w:name w:val="List Paragraph"/>
    <w:basedOn w:val="Normal"/>
    <w:uiPriority w:val="34"/>
    <w:qFormat/>
    <w:rsid w:val="00321888"/>
    <w:pPr>
      <w:spacing w:before="0" w:after="200" w:line="276" w:lineRule="auto"/>
      <w:contextualSpacing/>
    </w:pPr>
    <w:rPr>
      <w:rFonts w:ascii="Calibri" w:eastAsia="Calibri" w:hAnsi="Calibri" w:cs="Times New Roman"/>
      <w:sz w:val="22"/>
      <w:szCs w:val="22"/>
    </w:rPr>
  </w:style>
  <w:style w:type="character" w:styleId="IntenseEmphasis">
    <w:name w:val="Intense Emphasis"/>
    <w:uiPriority w:val="21"/>
    <w:qFormat/>
    <w:rsid w:val="00CE37A6"/>
    <w:rPr>
      <w:b/>
      <w:bCs/>
      <w:i/>
      <w:iCs/>
      <w:color w:val="4F81BD"/>
    </w:rPr>
  </w:style>
  <w:style w:type="character" w:styleId="Emphasis">
    <w:name w:val="Emphasis"/>
    <w:qFormat/>
    <w:rsid w:val="00F90140"/>
    <w:rPr>
      <w:i/>
      <w:iCs/>
    </w:rPr>
  </w:style>
  <w:style w:type="character" w:customStyle="1" w:styleId="I1Char0">
    <w:name w:val="I1* Char"/>
    <w:link w:val="I10"/>
    <w:rsid w:val="00F23E32"/>
    <w:rPr>
      <w:rFonts w:cs="Arial"/>
    </w:rPr>
  </w:style>
  <w:style w:type="character" w:customStyle="1" w:styleId="I2Char">
    <w:name w:val="I2* Char"/>
    <w:basedOn w:val="I1Char0"/>
    <w:link w:val="I2"/>
    <w:rsid w:val="00F23E32"/>
    <w:rPr>
      <w:rFonts w:cs="Arial"/>
    </w:rPr>
  </w:style>
  <w:style w:type="character" w:customStyle="1" w:styleId="I1Char">
    <w:name w:val="I1 Char"/>
    <w:link w:val="I11"/>
    <w:rsid w:val="003A3CD5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A3CD5"/>
    <w:pPr>
      <w:keepLines/>
      <w:pBdr>
        <w:bottom w:val="none" w:sz="0" w:space="0" w:color="auto"/>
      </w:pBdr>
      <w:spacing w:before="480" w:after="0" w:line="276" w:lineRule="auto"/>
      <w:jc w:val="left"/>
      <w:outlineLvl w:val="9"/>
    </w:pPr>
    <w:rPr>
      <w:rFonts w:ascii="Cambria" w:eastAsia="MS Gothic" w:hAnsi="Cambria" w:cs="Times New Roman"/>
      <w:bCs/>
      <w:smallCaps w:val="0"/>
      <w:color w:val="365F91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A3CD5"/>
    <w:pPr>
      <w:spacing w:before="0" w:after="100" w:line="276" w:lineRule="auto"/>
    </w:pPr>
    <w:rPr>
      <w:rFonts w:ascii="Calibri" w:eastAsia="MS Mincho" w:hAnsi="Calibri" w:cs="Arial"/>
      <w:sz w:val="22"/>
      <w:szCs w:val="22"/>
      <w:lang w:eastAsia="ja-JP"/>
    </w:rPr>
  </w:style>
  <w:style w:type="character" w:customStyle="1" w:styleId="Heading2Char">
    <w:name w:val="Heading 2 Char"/>
    <w:link w:val="Heading2"/>
    <w:rsid w:val="00C31670"/>
    <w:rPr>
      <w:b/>
      <w:sz w:val="24"/>
    </w:rPr>
  </w:style>
  <w:style w:type="character" w:customStyle="1" w:styleId="Heading3Char">
    <w:name w:val="Heading 3 Char"/>
    <w:link w:val="Heading3"/>
    <w:rsid w:val="008C45FF"/>
    <w:rPr>
      <w:b/>
      <w:i/>
      <w:sz w:val="22"/>
    </w:rPr>
  </w:style>
  <w:style w:type="paragraph" w:styleId="NormalWeb">
    <w:name w:val="Normal (Web)"/>
    <w:basedOn w:val="Normal"/>
    <w:uiPriority w:val="99"/>
    <w:unhideWhenUsed/>
    <w:rsid w:val="0049495A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styleId="FootnoteReference">
    <w:name w:val="footnote reference"/>
    <w:rsid w:val="00EE42A1"/>
    <w:rPr>
      <w:vertAlign w:val="superscript"/>
    </w:rPr>
  </w:style>
  <w:style w:type="paragraph" w:styleId="Revision">
    <w:name w:val="Revision"/>
    <w:hidden/>
    <w:uiPriority w:val="99"/>
    <w:semiHidden/>
    <w:rsid w:val="002763E7"/>
    <w:pPr>
      <w:spacing w:before="60" w:after="60"/>
      <w:ind w:left="720" w:hanging="360"/>
    </w:pPr>
  </w:style>
  <w:style w:type="paragraph" w:customStyle="1" w:styleId="I0t0">
    <w:name w:val="I0*t"/>
    <w:basedOn w:val="I0"/>
    <w:rsid w:val="007F7A41"/>
    <w:pPr>
      <w:spacing w:after="0"/>
      <w:ind w:left="36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5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06967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56985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09187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33468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27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3938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82374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1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84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94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6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2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0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8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1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1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0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6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66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6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0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3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8307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539484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91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8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6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6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0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1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8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2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53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2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9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37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15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1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7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8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2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9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05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1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5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02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9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698853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47588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09909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86374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B42D161661B04886501C714BDEDA80" ma:contentTypeVersion="0" ma:contentTypeDescription="Create a new document." ma:contentTypeScope="" ma:versionID="ed57d30e40a29fc52a0b81b0dd17e2f9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3AE86C-12C2-480C-B2B5-6BF881B2089C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CE9F6B52-3230-4666-BD50-F0CA06182A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9FCFB2D0-63CA-4B20-9593-A7ADC4EC9E2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6E65597-0E9B-42BC-AD8A-48EDBAE32EA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810B5A97-C87D-4CEF-A4D0-25619FA738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719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Avenue B SOW Risk Mitigation DRAFT 101212 v7 clean</vt:lpstr>
    </vt:vector>
  </TitlesOfParts>
  <Company>Microsoft</Company>
  <LinksUpToDate>false</LinksUpToDate>
  <CharactersWithSpaces>4809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Avenue B SOW Risk Mitigation DRAFT 101212 v7 clean</dc:title>
  <dc:creator>Maria Arminio</dc:creator>
  <cp:lastModifiedBy>Hampton</cp:lastModifiedBy>
  <cp:revision>2</cp:revision>
  <cp:lastPrinted>2013-09-29T16:04:00Z</cp:lastPrinted>
  <dcterms:created xsi:type="dcterms:W3CDTF">2014-07-08T18:14:00Z</dcterms:created>
  <dcterms:modified xsi:type="dcterms:W3CDTF">2014-07-08T18:14:00Z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</Properties>
</file>