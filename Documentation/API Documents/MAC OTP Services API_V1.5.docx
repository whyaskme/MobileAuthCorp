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rPr>
        <w:id w:val="-653056445"/>
        <w:docPartObj>
          <w:docPartGallery w:val="Cover Pages"/>
          <w:docPartUnique/>
        </w:docPartObj>
      </w:sdtPr>
      <w:sdtContent>
        <w:p w:rsidR="0058348B" w:rsidRDefault="0058348B" w:rsidP="0058348B">
          <w:pPr>
            <w:jc w:val="center"/>
          </w:pPr>
          <w:r>
            <w:rPr>
              <w:noProof/>
              <w:sz w:val="52"/>
              <w:szCs w:val="52"/>
            </w:rPr>
            <w:drawing>
              <wp:inline distT="0" distB="0" distL="0" distR="0" wp14:anchorId="392BA66B" wp14:editId="5A9C30A2">
                <wp:extent cx="360719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92352" cy="1423482"/>
                        </a:xfrm>
                        <a:prstGeom prst="rect">
                          <a:avLst/>
                        </a:prstGeom>
                        <a:noFill/>
                        <a:ln>
                          <a:noFill/>
                        </a:ln>
                      </pic:spPr>
                    </pic:pic>
                  </a:graphicData>
                </a:graphic>
              </wp:inline>
            </w:drawing>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8628"/>
          </w:tblGrid>
          <w:tr w:rsidR="0058348B">
            <w:tc>
              <w:tcPr>
                <w:tcW w:w="7672" w:type="dxa"/>
                <w:tcMar>
                  <w:top w:w="216" w:type="dxa"/>
                  <w:left w:w="115" w:type="dxa"/>
                  <w:bottom w:w="216" w:type="dxa"/>
                  <w:right w:w="115" w:type="dxa"/>
                </w:tcMar>
              </w:tcPr>
              <w:p w:rsidR="0058348B" w:rsidRDefault="0058348B" w:rsidP="0058348B">
                <w:pPr>
                  <w:pStyle w:val="NoSpacing"/>
                  <w:rPr>
                    <w:color w:val="2E74B5" w:themeColor="accent1" w:themeShade="BF"/>
                    <w:sz w:val="24"/>
                  </w:rPr>
                </w:pPr>
              </w:p>
            </w:tc>
          </w:tr>
          <w:tr w:rsidR="0058348B">
            <w:tc>
              <w:tcPr>
                <w:tcW w:w="7672" w:type="dxa"/>
              </w:tcPr>
              <w:p w:rsidR="0058348B" w:rsidRDefault="00987690" w:rsidP="00DA10FF">
                <w:pPr>
                  <w:pStyle w:val="Heading1"/>
                </w:pPr>
                <w:sdt>
                  <w:sdtPr>
                    <w:alias w:val="Title"/>
                    <w:id w:val="13406919"/>
                    <w:placeholder>
                      <w:docPart w:val="51A071335A2B4E05B15E27BA1241C874"/>
                    </w:placeholder>
                    <w:dataBinding w:prefixMappings="xmlns:ns0='http://schemas.openxmlformats.org/package/2006/metadata/core-properties' xmlns:ns1='http://purl.org/dc/elements/1.1/'" w:xpath="/ns0:coreProperties[1]/ns1:title[1]" w:storeItemID="{6C3C8BC8-F283-45AE-878A-BAB7291924A1}"/>
                    <w:text/>
                  </w:sdtPr>
                  <w:sdtContent>
                    <w:r w:rsidR="00E06234">
                      <w:t>Mobile Authentication Corporation</w:t>
                    </w:r>
                  </w:sdtContent>
                </w:sdt>
                <w:r w:rsidR="00DA10FF">
                  <w:tab/>
                </w:r>
              </w:p>
            </w:tc>
          </w:tr>
          <w:tr w:rsidR="0058348B">
            <w:sdt>
              <w:sdtPr>
                <w:alias w:val="Subtitle"/>
                <w:id w:val="13406923"/>
                <w:placeholder>
                  <w:docPart w:val="5633579CF0514A3AA8AEAE07B7B6D13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58348B" w:rsidRDefault="0033089B" w:rsidP="00686513">
                    <w:pPr>
                      <w:pStyle w:val="NoSpacing"/>
                      <w:rPr>
                        <w:color w:val="2E74B5" w:themeColor="accent1" w:themeShade="BF"/>
                        <w:sz w:val="24"/>
                      </w:rPr>
                    </w:pPr>
                    <w:r>
                      <w:t xml:space="preserve">OTP </w:t>
                    </w:r>
                    <w:r w:rsidR="00686513">
                      <w:t>Services API</w:t>
                    </w:r>
                    <w:r w:rsidR="00681B36">
                      <w:t>,</w:t>
                    </w:r>
                    <w:r w:rsidR="00686513">
                      <w:t xml:space="preserve"> </w:t>
                    </w:r>
                    <w:r w:rsidR="00461B4F">
                      <w:t>Version 1.6</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331"/>
          </w:tblGrid>
          <w:tr w:rsidR="0058348B">
            <w:tc>
              <w:tcPr>
                <w:tcW w:w="7221" w:type="dxa"/>
                <w:tcMar>
                  <w:top w:w="216" w:type="dxa"/>
                  <w:left w:w="115" w:type="dxa"/>
                  <w:bottom w:w="216" w:type="dxa"/>
                  <w:right w:w="115" w:type="dxa"/>
                </w:tcMar>
              </w:tcPr>
              <w:p w:rsidR="0058348B" w:rsidRDefault="0058348B">
                <w:pPr>
                  <w:pStyle w:val="NoSpacing"/>
                  <w:rPr>
                    <w:color w:val="5B9BD5" w:themeColor="accent1"/>
                  </w:rPr>
                </w:pPr>
              </w:p>
            </w:tc>
          </w:tr>
        </w:tbl>
        <w:p w:rsidR="00AF3199" w:rsidRDefault="00AF3199" w:rsidP="0080288B">
          <w:pPr>
            <w:pStyle w:val="Heading1"/>
          </w:pPr>
        </w:p>
        <w:p w:rsidR="00AF3199" w:rsidRDefault="00AF3199">
          <w:pPr>
            <w:rPr>
              <w:rFonts w:asciiTheme="majorHAnsi" w:eastAsiaTheme="majorEastAsia" w:hAnsiTheme="majorHAnsi" w:cstheme="majorBidi"/>
              <w:color w:val="2E74B5" w:themeColor="accent1" w:themeShade="BF"/>
              <w:sz w:val="32"/>
              <w:szCs w:val="32"/>
            </w:rPr>
          </w:pPr>
          <w:r>
            <w:br w:type="page"/>
          </w:r>
        </w:p>
        <w:p w:rsidR="0080288B" w:rsidRDefault="0080288B" w:rsidP="0080288B">
          <w:pPr>
            <w:pStyle w:val="Heading1"/>
          </w:pPr>
          <w:r>
            <w:lastRenderedPageBreak/>
            <w:t>Introduction</w:t>
          </w:r>
        </w:p>
        <w:p w:rsidR="0080288B" w:rsidRDefault="0080288B" w:rsidP="0080288B">
          <w:pPr>
            <w:pStyle w:val="NoSpacing"/>
          </w:pPr>
          <w:r>
            <w:t>This document defines the API for the Web Services for the MAC OTP System</w:t>
          </w:r>
          <w:r w:rsidR="00DA10FF">
            <w:t xml:space="preserve"> (</w:t>
          </w:r>
          <w:r w:rsidR="00940676">
            <w:t>“System”</w:t>
          </w:r>
          <w:r w:rsidR="00DA10FF">
            <w:t>)</w:t>
          </w:r>
          <w:r>
            <w:t>. The System is comprised of several Web Services</w:t>
          </w:r>
          <w:r w:rsidR="00DA10FF">
            <w:t xml:space="preserve"> (“</w:t>
          </w:r>
          <w:r w:rsidR="00940676">
            <w:t>Services”</w:t>
          </w:r>
          <w:r w:rsidR="00DA10FF">
            <w:t>)</w:t>
          </w:r>
          <w:r>
            <w:t xml:space="preserve"> that provide the functional</w:t>
          </w:r>
          <w:r w:rsidR="00DA10FF">
            <w:t>it</w:t>
          </w:r>
          <w:r>
            <w:t>y needed to send and verify One-Time Passwords as text messages using the SMS network. The API also support</w:t>
          </w:r>
          <w:r w:rsidR="00DA10FF">
            <w:t>s</w:t>
          </w:r>
          <w:r>
            <w:t xml:space="preserve"> send</w:t>
          </w:r>
          <w:r w:rsidR="00DA10FF">
            <w:t>ing</w:t>
          </w:r>
          <w:r>
            <w:t xml:space="preserve"> regula</w:t>
          </w:r>
          <w:r w:rsidR="00DA10FF">
            <w:t>r</w:t>
          </w:r>
          <w:r>
            <w:t xml:space="preserve"> text messages (containing no OTP</w:t>
          </w:r>
          <w:r w:rsidR="00940676">
            <w:t>).</w:t>
          </w:r>
          <w:r w:rsidR="00DA10FF">
            <w:t xml:space="preserve"> </w:t>
          </w:r>
          <w:r w:rsidR="00940676">
            <w:t xml:space="preserve"> As a configuration option</w:t>
          </w:r>
          <w:r w:rsidR="00DA10FF">
            <w:t>,</w:t>
          </w:r>
          <w:r w:rsidR="00940676">
            <w:t xml:space="preserve"> the System can send messages via the voice network.</w:t>
          </w:r>
          <w:r w:rsidR="0033089B">
            <w:t xml:space="preserve"> </w:t>
          </w:r>
          <w:r w:rsidR="00DA10FF">
            <w:t xml:space="preserve"> T</w:t>
          </w:r>
          <w:r w:rsidR="0033089B">
            <w:t>he details of the MAC OTP System Registration Service</w:t>
          </w:r>
          <w:r w:rsidR="00DA10FF">
            <w:t xml:space="preserve"> </w:t>
          </w:r>
          <w:r w:rsidR="0033089B">
            <w:t>APIs</w:t>
          </w:r>
          <w:r w:rsidR="00DA10FF">
            <w:t xml:space="preserve"> are not included in this document</w:t>
          </w:r>
          <w:r w:rsidR="0033089B">
            <w:t>.</w:t>
          </w:r>
        </w:p>
        <w:p w:rsidR="0080288B" w:rsidRDefault="0080288B" w:rsidP="0080288B">
          <w:pPr>
            <w:pStyle w:val="NoSpacing"/>
          </w:pPr>
        </w:p>
        <w:p w:rsidR="0080288B" w:rsidRDefault="0080288B" w:rsidP="0080288B">
          <w:pPr>
            <w:pStyle w:val="NoSpacing"/>
            <w:rPr>
              <w:rStyle w:val="Heading1Char"/>
            </w:rPr>
          </w:pPr>
          <w:r w:rsidRPr="0080288B">
            <w:rPr>
              <w:rStyle w:val="Heading1Char"/>
            </w:rPr>
            <w:t>Overview</w:t>
          </w:r>
        </w:p>
        <w:p w:rsidR="00EE26C2" w:rsidRDefault="00EE26C2" w:rsidP="0080288B">
          <w:pPr>
            <w:pStyle w:val="NoSpacing"/>
          </w:pPr>
          <w:r w:rsidRPr="0080288B">
            <w:t>Con</w:t>
          </w:r>
          <w:r>
            <w:t>tained in this document are brief description</w:t>
          </w:r>
          <w:r w:rsidR="002A664C">
            <w:t>s</w:t>
          </w:r>
          <w:r>
            <w:t xml:space="preserve"> of the </w:t>
          </w:r>
          <w:r w:rsidR="00940676">
            <w:t xml:space="preserve">HTTP/HTTPS </w:t>
          </w:r>
          <w:r>
            <w:t>methods</w:t>
          </w:r>
          <w:r w:rsidR="00940676">
            <w:t xml:space="preserve"> for sending request</w:t>
          </w:r>
          <w:r w:rsidR="00AF3199">
            <w:t>s</w:t>
          </w:r>
          <w:r w:rsidR="00940676">
            <w:t xml:space="preserve"> to the Services</w:t>
          </w:r>
          <w:r>
            <w:t>, the responses, the message formats</w:t>
          </w:r>
          <w:r w:rsidR="002A664C">
            <w:t>,</w:t>
          </w:r>
          <w:r>
            <w:t xml:space="preserve"> and the client requirements. The document also contains JavaScript/JQuery examples of the functions </w:t>
          </w:r>
          <w:r w:rsidR="00AF3199">
            <w:t>which</w:t>
          </w:r>
          <w:r>
            <w:t xml:space="preserve"> create and issue the calls</w:t>
          </w:r>
          <w:r w:rsidR="002A664C">
            <w:t>,</w:t>
          </w:r>
          <w:r>
            <w:t xml:space="preserve"> as well as</w:t>
          </w:r>
          <w:r w:rsidR="002A664C">
            <w:t>,</w:t>
          </w:r>
          <w:r>
            <w:t xml:space="preserve"> process the responses.</w:t>
          </w:r>
        </w:p>
        <w:p w:rsidR="00EE26C2" w:rsidRDefault="00EE26C2" w:rsidP="0080288B">
          <w:pPr>
            <w:pStyle w:val="NoSpacing"/>
          </w:pPr>
        </w:p>
        <w:p w:rsidR="00EE26C2" w:rsidRDefault="00EE26C2" w:rsidP="00EE26C2">
          <w:pPr>
            <w:pStyle w:val="Heading2"/>
          </w:pPr>
          <w:r>
            <w:t>System diagram</w:t>
          </w:r>
          <w:r w:rsidR="009E31C7">
            <w:t>s</w:t>
          </w:r>
        </w:p>
        <w:p w:rsidR="005E6BD1" w:rsidRPr="005E6BD1" w:rsidRDefault="008B0F2E" w:rsidP="005E6BD1">
          <w:r>
            <w:rPr>
              <w:noProof/>
            </w:rPr>
            <w:drawing>
              <wp:inline distT="0" distB="0" distL="0" distR="0" wp14:anchorId="3502A7EB" wp14:editId="41F0BFE2">
                <wp:extent cx="6848475" cy="3743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8475" cy="3743325"/>
                        </a:xfrm>
                        <a:prstGeom prst="rect">
                          <a:avLst/>
                        </a:prstGeom>
                        <a:noFill/>
                        <a:ln>
                          <a:noFill/>
                        </a:ln>
                      </pic:spPr>
                    </pic:pic>
                  </a:graphicData>
                </a:graphic>
              </wp:inline>
            </w:drawing>
          </w:r>
        </w:p>
        <w:p w:rsidR="00EE26C2" w:rsidRDefault="009E31C7" w:rsidP="0080288B">
          <w:pPr>
            <w:pStyle w:val="NoSpacing"/>
          </w:pPr>
          <w:r>
            <w:rPr>
              <w:noProof/>
            </w:rPr>
            <w:lastRenderedPageBreak/>
            <w:drawing>
              <wp:inline distT="0" distB="0" distL="0" distR="0" wp14:anchorId="4BFE0EF4" wp14:editId="6C9075EA">
                <wp:extent cx="6858000" cy="3495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495675"/>
                        </a:xfrm>
                        <a:prstGeom prst="rect">
                          <a:avLst/>
                        </a:prstGeom>
                        <a:noFill/>
                        <a:ln>
                          <a:noFill/>
                        </a:ln>
                      </pic:spPr>
                    </pic:pic>
                  </a:graphicData>
                </a:graphic>
              </wp:inline>
            </w:drawing>
          </w:r>
        </w:p>
        <w:p w:rsidR="00EE26C2" w:rsidRDefault="00EE26C2" w:rsidP="0080288B">
          <w:pPr>
            <w:pStyle w:val="NoSpacing"/>
          </w:pPr>
        </w:p>
        <w:p w:rsidR="00EE26C2" w:rsidRDefault="00EE26C2" w:rsidP="0080288B">
          <w:pPr>
            <w:pStyle w:val="NoSpacing"/>
            <w:rPr>
              <w:rStyle w:val="Heading2Char"/>
            </w:rPr>
          </w:pPr>
          <w:r w:rsidRPr="00EE26C2">
            <w:rPr>
              <w:rStyle w:val="Heading2Char"/>
            </w:rPr>
            <w:t>Client Requirements</w:t>
          </w:r>
        </w:p>
        <w:p w:rsidR="00940676" w:rsidRDefault="00EE26C2" w:rsidP="0080288B">
          <w:pPr>
            <w:pStyle w:val="NoSpacing"/>
          </w:pPr>
          <w:r>
            <w:t xml:space="preserve">The MAC system </w:t>
          </w:r>
          <w:r w:rsidR="00940676">
            <w:t>requires</w:t>
          </w:r>
          <w:r>
            <w:t xml:space="preserve"> every client to be </w:t>
          </w:r>
          <w:r w:rsidRPr="00EE26C2">
            <w:rPr>
              <w:u w:val="single"/>
            </w:rPr>
            <w:t>registered</w:t>
          </w:r>
          <w:r>
            <w:t xml:space="preserve"> with the system. </w:t>
          </w:r>
          <w:r w:rsidR="002A664C">
            <w:t xml:space="preserve"> </w:t>
          </w:r>
          <w:r>
            <w:t>When registered</w:t>
          </w:r>
          <w:r w:rsidR="002A664C">
            <w:t>,</w:t>
          </w:r>
          <w:r>
            <w:t xml:space="preserve"> the client will be issued a </w:t>
          </w:r>
          <w:r w:rsidRPr="00EE26C2">
            <w:rPr>
              <w:b/>
              <w:i/>
              <w:u w:val="single"/>
            </w:rPr>
            <w:t>Client ID</w:t>
          </w:r>
          <w:r w:rsidR="00940676">
            <w:t xml:space="preserve">. </w:t>
          </w:r>
          <w:r w:rsidR="002A664C">
            <w:t xml:space="preserve"> </w:t>
          </w:r>
          <w:r w:rsidR="00940676">
            <w:t xml:space="preserve">Every request issued to one of </w:t>
          </w:r>
          <w:r w:rsidR="002A664C">
            <w:t>the</w:t>
          </w:r>
          <w:r w:rsidR="00940676">
            <w:t xml:space="preserve"> S</w:t>
          </w:r>
          <w:r>
            <w:t>ervice</w:t>
          </w:r>
          <w:r w:rsidR="002A664C">
            <w:t>s</w:t>
          </w:r>
          <w:r>
            <w:t xml:space="preserve"> must contain</w:t>
          </w:r>
          <w:r w:rsidR="00940676">
            <w:t xml:space="preserve"> a valid </w:t>
          </w:r>
          <w:r>
            <w:t>Client Id. Optionally</w:t>
          </w:r>
          <w:r w:rsidR="002A664C">
            <w:t>,</w:t>
          </w:r>
          <w:r>
            <w:t xml:space="preserve"> the system supports the concept of a </w:t>
          </w:r>
          <w:r w:rsidRPr="00EE26C2">
            <w:rPr>
              <w:b/>
            </w:rPr>
            <w:t>Group</w:t>
          </w:r>
          <w:r>
            <w:rPr>
              <w:b/>
            </w:rPr>
            <w:t>.</w:t>
          </w:r>
          <w:r w:rsidR="002A664C">
            <w:rPr>
              <w:b/>
            </w:rPr>
            <w:t xml:space="preserve"> </w:t>
          </w:r>
          <w:r>
            <w:t xml:space="preserve"> A group is a collection of </w:t>
          </w:r>
          <w:r w:rsidR="00AA5D90">
            <w:t>one or more clients.</w:t>
          </w:r>
        </w:p>
        <w:p w:rsidR="00AA5D90" w:rsidRDefault="00AA5D90" w:rsidP="0080288B">
          <w:pPr>
            <w:pStyle w:val="NoSpacing"/>
          </w:pPr>
          <w:r w:rsidRPr="00AA5D90">
            <w:rPr>
              <w:b/>
            </w:rPr>
            <w:t>Note</w:t>
          </w:r>
          <w:r>
            <w:t>: Examples in this document do not have Group Id</w:t>
          </w:r>
          <w:r w:rsidR="002A664C">
            <w:t>s.</w:t>
          </w:r>
          <w:r>
            <w:t xml:space="preserve"> </w:t>
          </w:r>
        </w:p>
        <w:p w:rsidR="00BE6598" w:rsidRDefault="00BE6598" w:rsidP="0080288B">
          <w:pPr>
            <w:pStyle w:val="NoSpacing"/>
          </w:pPr>
        </w:p>
        <w:p w:rsidR="00BE6598" w:rsidRDefault="00BE6598" w:rsidP="00BE6598">
          <w:pPr>
            <w:pStyle w:val="Heading2"/>
          </w:pPr>
          <w:r>
            <w:t>End Users</w:t>
          </w:r>
        </w:p>
        <w:p w:rsidR="00D63786" w:rsidRDefault="00BE6598" w:rsidP="00D07AD5">
          <w:r>
            <w:t>I</w:t>
          </w:r>
          <w:r w:rsidR="00D07AD5">
            <w:t>n the context of the MAC OTP System</w:t>
          </w:r>
          <w:r>
            <w:t xml:space="preserve"> and this document “End Users” are the customers of the Clients. The end users are the people that receive the OTP messages on their SMS enabled devices. The System expects end user to be </w:t>
          </w:r>
          <w:r w:rsidR="00D07AD5">
            <w:t>controlled</w:t>
          </w:r>
          <w:r>
            <w:t xml:space="preserve"> by the client or be registered with the System. In the “Client </w:t>
          </w:r>
          <w:r w:rsidR="00D07AD5">
            <w:t>Controlled</w:t>
          </w:r>
          <w:r>
            <w:t xml:space="preserve">” API calls it is the </w:t>
          </w:r>
          <w:r w:rsidR="00D07AD5">
            <w:t>responsibly</w:t>
          </w:r>
          <w:r>
            <w:t xml:space="preserve"> of the client to insure that the end user’s phone number and email address are valid. The System only checks the </w:t>
          </w:r>
          <w:r w:rsidR="00D07AD5">
            <w:t>client id and the f</w:t>
          </w:r>
          <w:r>
            <w:t xml:space="preserve">ormat of the phone number and email address. In </w:t>
          </w:r>
          <w:r w:rsidR="00D07AD5">
            <w:t>the</w:t>
          </w:r>
          <w:r>
            <w:t xml:space="preserve"> “Registered” </w:t>
          </w:r>
          <w:r w:rsidR="00D07AD5">
            <w:t xml:space="preserve">API calls the end user must be registered before the OTP requests are processed by the System. The phone number and the email address are maintain in the System database. The Service API requires that the caller hash, using MD5 hash </w:t>
          </w:r>
          <w:r w:rsidR="00104B96">
            <w:t>algorithm</w:t>
          </w:r>
          <w:r w:rsidR="00D07AD5">
            <w:t xml:space="preserve"> the unique user identification and user last name in order to create a unique ”UserId”. The System checks for a valid UserId before processing an OTP request.</w:t>
          </w:r>
        </w:p>
        <w:p w:rsidR="00C71917" w:rsidRDefault="00C71917" w:rsidP="00C71917">
          <w:pPr>
            <w:pStyle w:val="Heading2"/>
          </w:pPr>
          <w:r>
            <w:t>OTP Services</w:t>
          </w:r>
        </w:p>
        <w:p w:rsidR="00C71917" w:rsidRDefault="00C71917" w:rsidP="00C71917">
          <w:r>
            <w:t xml:space="preserve">There are two </w:t>
          </w:r>
          <w:r w:rsidR="002A664C">
            <w:t>S</w:t>
          </w:r>
          <w:r>
            <w:t>ervices that support the One-Time Password and send Message functional</w:t>
          </w:r>
          <w:r w:rsidR="002A664C">
            <w:t>it</w:t>
          </w:r>
          <w:r>
            <w:t xml:space="preserve">y, the RequestOTP </w:t>
          </w:r>
          <w:r w:rsidR="002A664C">
            <w:t>S</w:t>
          </w:r>
          <w:r>
            <w:t xml:space="preserve">ervice and </w:t>
          </w:r>
          <w:r w:rsidR="002A664C">
            <w:t xml:space="preserve">the </w:t>
          </w:r>
          <w:r>
            <w:t xml:space="preserve">VerifyOTP </w:t>
          </w:r>
          <w:r w:rsidR="002A664C">
            <w:t>S</w:t>
          </w:r>
          <w:r>
            <w:t>ervice. Each ha</w:t>
          </w:r>
          <w:r w:rsidR="002A664C">
            <w:t>s</w:t>
          </w:r>
          <w:r>
            <w:t xml:space="preserve"> their own UR</w:t>
          </w:r>
          <w:r w:rsidR="002A664C">
            <w:t>L</w:t>
          </w:r>
          <w:r>
            <w:t>.</w:t>
          </w:r>
          <w:r w:rsidR="002A664C">
            <w:t xml:space="preserve"> </w:t>
          </w:r>
          <w:r w:rsidR="00E14914">
            <w:t xml:space="preserve"> The base URL (where the </w:t>
          </w:r>
          <w:r w:rsidR="002A664C">
            <w:t>S</w:t>
          </w:r>
          <w:r w:rsidR="00E14914">
            <w:t xml:space="preserve">ervices are running) combined with the </w:t>
          </w:r>
          <w:r w:rsidR="002A664C">
            <w:t>S</w:t>
          </w:r>
          <w:r w:rsidR="00E14914">
            <w:t>ervice UR</w:t>
          </w:r>
          <w:r w:rsidR="002A664C">
            <w:t>L</w:t>
          </w:r>
          <w:r w:rsidR="00E14914">
            <w:t xml:space="preserve"> make up the HTTP address.</w:t>
          </w:r>
        </w:p>
        <w:p w:rsidR="00C71917" w:rsidRDefault="00C71917" w:rsidP="00C71917">
          <w:pPr>
            <w:autoSpaceDE w:val="0"/>
            <w:autoSpaceDN w:val="0"/>
            <w:adjustRightInd w:val="0"/>
            <w:spacing w:after="0" w:line="240" w:lineRule="auto"/>
            <w:rPr>
              <w:rFonts w:ascii="Consolas" w:hAnsi="Consolas" w:cs="Consolas"/>
              <w:color w:val="000000"/>
              <w:sz w:val="19"/>
              <w:szCs w:val="19"/>
              <w:highlight w:val="white"/>
            </w:rPr>
          </w:pPr>
          <w:r>
            <w:t>RequestOTP</w:t>
          </w:r>
          <w:r>
            <w:rPr>
              <w:rFonts w:ascii="Consolas" w:hAnsi="Consolas" w:cs="Consolas"/>
              <w:color w:val="0000FF"/>
              <w:sz w:val="19"/>
              <w:szCs w:val="19"/>
              <w:highlight w:val="white"/>
            </w:rPr>
            <w:t xml:space="preserve">: </w:t>
          </w:r>
          <w:r w:rsidR="00021AB2">
            <w:rPr>
              <w:rFonts w:ascii="Consolas" w:hAnsi="Consolas" w:cs="Consolas"/>
              <w:color w:val="A31515"/>
              <w:sz w:val="19"/>
              <w:szCs w:val="19"/>
              <w:highlight w:val="white"/>
            </w:rPr>
            <w:t>Otp/RequestOtp</w:t>
          </w:r>
          <w:r>
            <w:rPr>
              <w:rFonts w:ascii="Consolas" w:hAnsi="Consolas" w:cs="Consolas"/>
              <w:color w:val="A31515"/>
              <w:sz w:val="19"/>
              <w:szCs w:val="19"/>
              <w:highlight w:val="white"/>
            </w:rPr>
            <w:t>.asmx/WsRequestOtp</w:t>
          </w:r>
        </w:p>
        <w:p w:rsidR="00C71917" w:rsidRPr="00C71917" w:rsidRDefault="00AF3199" w:rsidP="00C71917">
          <w:r w:rsidRPr="00AF3199">
            <w:rPr>
              <w:rFonts w:ascii="Consolas" w:hAnsi="Consolas" w:cs="Consolas"/>
              <w:highlight w:val="white"/>
            </w:rPr>
            <w:t>VerifyO</w:t>
          </w:r>
          <w:r w:rsidR="00C71917" w:rsidRPr="00AF3199">
            <w:rPr>
              <w:rFonts w:ascii="Consolas" w:hAnsi="Consolas" w:cs="Consolas"/>
              <w:highlight w:val="white"/>
            </w:rPr>
            <w:t>TP</w:t>
          </w:r>
          <w:r w:rsidR="00C71917" w:rsidRPr="00AF3199">
            <w:rPr>
              <w:rFonts w:ascii="Consolas" w:hAnsi="Consolas" w:cs="Consolas"/>
              <w:color w:val="0000FF"/>
              <w:highlight w:val="white"/>
            </w:rPr>
            <w:t>:</w:t>
          </w:r>
          <w:r w:rsidR="00C71917">
            <w:rPr>
              <w:rFonts w:ascii="Consolas" w:hAnsi="Consolas" w:cs="Consolas"/>
              <w:color w:val="0000FF"/>
              <w:sz w:val="19"/>
              <w:szCs w:val="19"/>
              <w:highlight w:val="white"/>
            </w:rPr>
            <w:t xml:space="preserve"> </w:t>
          </w:r>
          <w:r w:rsidR="00021AB2">
            <w:rPr>
              <w:rFonts w:ascii="Consolas" w:hAnsi="Consolas" w:cs="Consolas"/>
              <w:color w:val="A31515"/>
              <w:sz w:val="19"/>
              <w:szCs w:val="19"/>
              <w:highlight w:val="white"/>
            </w:rPr>
            <w:t>Otp/ValidateOtp</w:t>
          </w:r>
          <w:r w:rsidR="00C71917">
            <w:rPr>
              <w:rFonts w:ascii="Consolas" w:hAnsi="Consolas" w:cs="Consolas"/>
              <w:color w:val="A31515"/>
              <w:sz w:val="19"/>
              <w:szCs w:val="19"/>
              <w:highlight w:val="white"/>
            </w:rPr>
            <w:t>.asmx/WsValidateOtp</w:t>
          </w:r>
        </w:p>
        <w:p w:rsidR="00D63786" w:rsidRDefault="00D63786" w:rsidP="00D63786">
          <w:pPr>
            <w:pStyle w:val="Heading2"/>
          </w:pPr>
          <w:r>
            <w:lastRenderedPageBreak/>
            <w:t>Service API Requests</w:t>
          </w:r>
        </w:p>
        <w:p w:rsidR="00D03D08" w:rsidRDefault="00D63786" w:rsidP="00D63786">
          <w:r>
            <w:t xml:space="preserve">Services support the </w:t>
          </w:r>
          <w:r w:rsidR="00D03D08">
            <w:t>HTTP/</w:t>
          </w:r>
          <w:r>
            <w:t xml:space="preserve">HTTPS Post method where the data contains the request details. </w:t>
          </w:r>
          <w:r w:rsidR="002A664C">
            <w:t xml:space="preserve"> </w:t>
          </w:r>
          <w:r w:rsidR="00D03D08">
            <w:t>Depending on the implementation</w:t>
          </w:r>
          <w:r w:rsidR="002A664C">
            <w:t>,</w:t>
          </w:r>
          <w:r w:rsidR="00D03D08">
            <w:t xml:space="preserve"> the </w:t>
          </w:r>
          <w:r>
            <w:t>data is</w:t>
          </w:r>
          <w:r w:rsidR="00D03D08">
            <w:t xml:space="preserve"> either </w:t>
          </w:r>
          <w:r>
            <w:t>converted to hexadecimal strings</w:t>
          </w:r>
          <w:r w:rsidR="00D03D08">
            <w:t xml:space="preserve"> or encrypted (recommended when using HTTP)</w:t>
          </w:r>
          <w:r>
            <w:t xml:space="preserve"> </w:t>
          </w:r>
          <w:r w:rsidR="00D03D08">
            <w:t>before sending as data to the request, this</w:t>
          </w:r>
          <w:r>
            <w:t xml:space="preserve"> </w:t>
          </w:r>
          <w:r w:rsidR="00D03D08">
            <w:t>avoids</w:t>
          </w:r>
          <w:r>
            <w:t xml:space="preserve"> special character conflicts</w:t>
          </w:r>
          <w:r w:rsidR="00D03D08">
            <w:t>.</w:t>
          </w:r>
        </w:p>
        <w:p w:rsidR="000C0FC4" w:rsidRDefault="000C0FC4" w:rsidP="00D63786"/>
        <w:p w:rsidR="00D03D08" w:rsidRDefault="00D03D08" w:rsidP="00D03D08">
          <w:pPr>
            <w:pStyle w:val="Heading2"/>
          </w:pPr>
          <w:r>
            <w:t xml:space="preserve">Request </w:t>
          </w:r>
          <w:r w:rsidR="00C71917">
            <w:t xml:space="preserve">Format </w:t>
          </w:r>
          <w:r>
            <w:t>Details</w:t>
          </w:r>
        </w:p>
        <w:p w:rsidR="00C71917" w:rsidRDefault="00D03D08" w:rsidP="00E14914">
          <w:r>
            <w:t>The parameters for a request a</w:t>
          </w:r>
          <w:r w:rsidR="00E06234">
            <w:t>re</w:t>
          </w:r>
          <w:r>
            <w:t xml:space="preserve"> assembled in an ASCII string as a key value pa</w:t>
          </w:r>
          <w:r w:rsidR="00984FF5">
            <w:t>i</w:t>
          </w:r>
          <w:r>
            <w:t>r</w:t>
          </w:r>
          <w:r w:rsidR="00984FF5">
            <w:t>s</w:t>
          </w:r>
          <w:r>
            <w:t xml:space="preserve"> with each key/value separated by the pipe character “|</w:t>
          </w:r>
          <w:r w:rsidR="00C71917">
            <w:t>” and</w:t>
          </w:r>
          <w:r>
            <w:t xml:space="preserve"> the </w:t>
          </w:r>
          <w:r w:rsidR="00C71917">
            <w:t>key</w:t>
          </w:r>
          <w:r w:rsidR="00984FF5">
            <w:t xml:space="preserve">s are separated from the values </w:t>
          </w:r>
          <w:r>
            <w:t xml:space="preserve">by the colon character “:”.  </w:t>
          </w:r>
          <w:r w:rsidR="00984FF5">
            <w:t xml:space="preserve">Some values, such as the Transaction details may contain special character that would cause problems in the request process. These </w:t>
          </w:r>
          <w:r w:rsidR="00C71917">
            <w:t>value</w:t>
          </w:r>
          <w:r w:rsidR="00984FF5">
            <w:t>s</w:t>
          </w:r>
          <w:r w:rsidR="00C71917">
            <w:t xml:space="preserve"> mu</w:t>
          </w:r>
          <w:r>
            <w:t xml:space="preserve">st be converted to a hexadecimal string before it </w:t>
          </w:r>
          <w:r w:rsidR="00E06234">
            <w:t xml:space="preserve">is </w:t>
          </w:r>
          <w:r>
            <w:t>added to</w:t>
          </w:r>
          <w:r w:rsidR="00C71917">
            <w:t xml:space="preserve"> the request parameters</w:t>
          </w:r>
          <w:r w:rsidR="00E06234">
            <w:t>.  (S</w:t>
          </w:r>
          <w:r w:rsidR="00FE5094">
            <w:t>ee</w:t>
          </w:r>
          <w:r w:rsidR="00C71917">
            <w:t xml:space="preserve"> the coding examples section for details</w:t>
          </w:r>
          <w:r w:rsidR="00E06234">
            <w:t>)</w:t>
          </w:r>
          <w:r w:rsidR="00C71917">
            <w:t>.</w:t>
          </w:r>
        </w:p>
        <w:p w:rsidR="00975BD8" w:rsidRDefault="00975BD8" w:rsidP="00E14914">
          <w:pPr>
            <w:rPr>
              <w:ins w:id="0" w:author="Terry Davis" w:date="2014-07-31T10:55:00Z"/>
            </w:rPr>
          </w:pPr>
          <w:r w:rsidRPr="00BC129E">
            <w:rPr>
              <w:b/>
            </w:rPr>
            <w:t>Note</w:t>
          </w:r>
          <w:r>
            <w:t>: The following example is for a “Client Managed End User”</w:t>
          </w:r>
          <w:r w:rsidR="00BC129E">
            <w:t xml:space="preserve"> request</w:t>
          </w:r>
          <w:r>
            <w:t>. The client is responsible for supplying the end user’</w:t>
          </w:r>
          <w:r w:rsidR="00BC129E">
            <w:t>s phone number and em</w:t>
          </w:r>
          <w:r>
            <w:t xml:space="preserve">ail address. </w:t>
          </w:r>
          <w:r w:rsidR="00E06234">
            <w:t xml:space="preserve"> </w:t>
          </w:r>
          <w:r>
            <w:t>MAC’s OTP system does not maintain or verify the end user information.</w:t>
          </w:r>
          <w:r w:rsidR="00D07AD5">
            <w:t xml:space="preserve"> For details of a “Registered End User” request refer to the coding examples.</w:t>
          </w:r>
        </w:p>
        <w:p w:rsidR="00E877DD" w:rsidRDefault="00E877DD" w:rsidP="00E14914">
          <w:ins w:id="1" w:author="Terry Davis" w:date="2014-07-31T10:55:00Z">
            <w:r w:rsidRPr="00E877DD">
              <w:rPr>
                <w:b/>
                <w:rPrChange w:id="2" w:author="Terry Davis" w:date="2014-07-31T10:56:00Z">
                  <w:rPr/>
                </w:rPrChange>
              </w:rPr>
              <w:t>Note</w:t>
            </w:r>
            <w:r>
              <w:t>: This request has the Ad Pass Opt-out option set to do not send Ad.</w:t>
            </w:r>
          </w:ins>
          <w:ins w:id="3" w:author="Terry Davis" w:date="2014-07-31T10:56:00Z">
            <w:r>
              <w:t xml:space="preserve"> See the Ad Pass section for more details.</w:t>
            </w:r>
          </w:ins>
        </w:p>
        <w:p w:rsidR="00514F6D" w:rsidRDefault="00514F6D" w:rsidP="00514F6D">
          <w:pPr>
            <w:pStyle w:val="NoSpacing"/>
            <w:numPr>
              <w:ilvl w:val="0"/>
              <w:numId w:val="9"/>
            </w:numPr>
          </w:pPr>
          <w:r>
            <w:t>Example of JavaScript function call</w:t>
          </w:r>
        </w:p>
        <w:p w:rsidR="00D642C7" w:rsidRDefault="00514F6D" w:rsidP="00D642C7">
          <w:pPr>
            <w:pStyle w:val="NoSpacing"/>
            <w:ind w:left="360"/>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RequestOtpClientManagedEndUser</w:t>
          </w:r>
          <w:r>
            <w:rPr>
              <w:rFonts w:ascii="Consolas" w:hAnsi="Consolas" w:cs="Consolas"/>
              <w:color w:val="000000"/>
              <w:sz w:val="19"/>
              <w:szCs w:val="19"/>
              <w:highlight w:val="white"/>
            </w:rPr>
            <w:t>(</w:t>
          </w:r>
        </w:p>
        <w:p w:rsidR="00D642C7" w:rsidRPr="00BC129E" w:rsidRDefault="00514F6D"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pClientId, </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Client Id (required)</w:t>
          </w:r>
        </w:p>
        <w:p w:rsidR="00D642C7" w:rsidRPr="00BC129E" w:rsidRDefault="00514F6D"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pEndUserPhoneNumber,</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w:t>
          </w:r>
          <w:r w:rsidRPr="00BC129E">
            <w:rPr>
              <w:rFonts w:ascii="Consolas" w:hAnsi="Consolas" w:cs="Consolas"/>
              <w:color w:val="00B050"/>
              <w:sz w:val="19"/>
              <w:szCs w:val="19"/>
              <w:highlight w:val="white"/>
            </w:rPr>
            <w:t xml:space="preserve"> </w:t>
          </w:r>
          <w:r w:rsidR="00D642C7" w:rsidRPr="00BC129E">
            <w:rPr>
              <w:rFonts w:ascii="Consolas" w:hAnsi="Consolas" w:cs="Consolas"/>
              <w:color w:val="00B050"/>
              <w:sz w:val="19"/>
              <w:szCs w:val="19"/>
              <w:highlight w:val="white"/>
            </w:rPr>
            <w:t xml:space="preserve">End user’s phone number (required, format is </w:t>
          </w:r>
          <w:r w:rsidR="00147AC6" w:rsidRPr="00BC129E">
            <w:rPr>
              <w:rFonts w:ascii="Consolas" w:hAnsi="Consolas" w:cs="Consolas"/>
              <w:color w:val="00B050"/>
              <w:sz w:val="19"/>
              <w:szCs w:val="19"/>
              <w:highlight w:val="white"/>
            </w:rPr>
            <w:t>validated</w:t>
          </w:r>
          <w:r w:rsidR="00D642C7" w:rsidRPr="00BC129E">
            <w:rPr>
              <w:rFonts w:ascii="Consolas" w:hAnsi="Consolas" w:cs="Consolas"/>
              <w:color w:val="00B050"/>
              <w:sz w:val="19"/>
              <w:szCs w:val="19"/>
              <w:highlight w:val="white"/>
            </w:rPr>
            <w:t>)</w:t>
          </w:r>
        </w:p>
        <w:p w:rsidR="00D642C7" w:rsidRDefault="00514F6D"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pEndUserEmail, </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xml:space="preserve">// End user’s email address(required, format is </w:t>
          </w:r>
          <w:r w:rsidR="00147AC6" w:rsidRPr="00BC129E">
            <w:rPr>
              <w:rFonts w:ascii="Consolas" w:hAnsi="Consolas" w:cs="Consolas"/>
              <w:color w:val="00B050"/>
              <w:sz w:val="19"/>
              <w:szCs w:val="19"/>
              <w:highlight w:val="white"/>
            </w:rPr>
            <w:t>validated</w:t>
          </w:r>
          <w:r w:rsidR="00D642C7" w:rsidRPr="00BC129E">
            <w:rPr>
              <w:rFonts w:ascii="Consolas" w:hAnsi="Consolas" w:cs="Consolas"/>
              <w:color w:val="00B050"/>
              <w:sz w:val="19"/>
              <w:szCs w:val="19"/>
              <w:highlight w:val="white"/>
            </w:rPr>
            <w:t>)</w:t>
          </w:r>
        </w:p>
        <w:p w:rsidR="00D642C7" w:rsidRPr="00BC129E" w:rsidRDefault="00514F6D"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pEndUserIp, </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End user’s machine’s IP address (optional)</w:t>
          </w:r>
        </w:p>
        <w:p w:rsidR="00D642C7" w:rsidRPr="00BC129E" w:rsidRDefault="00514F6D"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p</w:t>
          </w:r>
          <w:r w:rsidR="00D642C7">
            <w:rPr>
              <w:rFonts w:ascii="Consolas" w:hAnsi="Consolas" w:cs="Consolas"/>
              <w:color w:val="000000"/>
              <w:sz w:val="19"/>
              <w:szCs w:val="19"/>
              <w:highlight w:val="white"/>
            </w:rPr>
            <w:t>TransactionType</w:t>
          </w:r>
          <w:r>
            <w:rPr>
              <w:rFonts w:ascii="Consolas" w:hAnsi="Consolas" w:cs="Consolas"/>
              <w:color w:val="000000"/>
              <w:sz w:val="19"/>
              <w:szCs w:val="19"/>
              <w:highlight w:val="white"/>
            </w:rPr>
            <w:t xml:space="preserve">, </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OTP Message type (optional, default is 0)</w:t>
          </w:r>
        </w:p>
        <w:p w:rsidR="00D642C7" w:rsidRDefault="00514F6D" w:rsidP="00D642C7">
          <w:pPr>
            <w:pStyle w:val="NoSpacing"/>
            <w:ind w:left="720"/>
            <w:rPr>
              <w:ins w:id="4" w:author="Terry Davis" w:date="2014-07-31T10:44:00Z"/>
              <w:rFonts w:ascii="Consolas" w:hAnsi="Consolas" w:cs="Consolas"/>
              <w:color w:val="00B050"/>
              <w:sz w:val="19"/>
              <w:szCs w:val="19"/>
              <w:highlight w:val="white"/>
            </w:rPr>
          </w:pPr>
          <w:r>
            <w:rPr>
              <w:rFonts w:ascii="Consolas" w:hAnsi="Consolas" w:cs="Consolas"/>
              <w:color w:val="000000"/>
              <w:sz w:val="19"/>
              <w:szCs w:val="19"/>
              <w:highlight w:val="white"/>
            </w:rPr>
            <w:t xml:space="preserve">pTransactionDetails, </w:t>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Transaction Details (optional, included in OTP message)</w:t>
          </w:r>
        </w:p>
        <w:p w:rsidR="002166FD" w:rsidRPr="00BC129E" w:rsidRDefault="002166FD" w:rsidP="00D642C7">
          <w:pPr>
            <w:pStyle w:val="NoSpacing"/>
            <w:ind w:left="720"/>
            <w:rPr>
              <w:rFonts w:ascii="Consolas" w:hAnsi="Consolas" w:cs="Consolas"/>
              <w:color w:val="00B050"/>
              <w:sz w:val="19"/>
              <w:szCs w:val="19"/>
              <w:highlight w:val="white"/>
            </w:rPr>
          </w:pPr>
          <w:ins w:id="5" w:author="Terry Davis" w:date="2014-07-31T10:44:00Z">
            <w:r>
              <w:rPr>
                <w:rFonts w:ascii="Consolas" w:hAnsi="Consolas" w:cs="Consolas"/>
                <w:color w:val="000000"/>
                <w:sz w:val="19"/>
                <w:szCs w:val="19"/>
                <w:highlight w:val="white"/>
              </w:rPr>
              <w:t xml:space="preserve">pAdPass,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w:t>
            </w:r>
            <w:r>
              <w:rPr>
                <w:rFonts w:ascii="Consolas" w:hAnsi="Consolas" w:cs="Consolas"/>
                <w:color w:val="00B050"/>
                <w:sz w:val="19"/>
                <w:szCs w:val="19"/>
                <w:highlight w:val="white"/>
              </w:rPr>
              <w:t>Ad Pass Option (optional), see the Ad Pass section for details</w:t>
            </w:r>
          </w:ins>
        </w:p>
        <w:p w:rsidR="00514F6D" w:rsidRDefault="00514F6D"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pCallbackFunction)</w:t>
          </w:r>
        </w:p>
        <w:p w:rsidR="00781373" w:rsidRDefault="00781373" w:rsidP="00D642C7">
          <w:pPr>
            <w:pStyle w:val="NoSpacing"/>
            <w:ind w:left="720"/>
            <w:rPr>
              <w:rFonts w:ascii="Consolas" w:hAnsi="Consolas" w:cs="Consolas"/>
              <w:color w:val="000000"/>
              <w:sz w:val="19"/>
              <w:szCs w:val="19"/>
              <w:highlight w:val="white"/>
            </w:rPr>
          </w:pPr>
        </w:p>
        <w:p w:rsidR="001463FA" w:rsidRDefault="001463FA" w:rsidP="001463FA">
          <w:pPr>
            <w:pStyle w:val="NoSpacing"/>
            <w:numPr>
              <w:ilvl w:val="0"/>
              <w:numId w:val="5"/>
            </w:numPr>
          </w:pPr>
          <w:r>
            <w:t xml:space="preserve">Example before </w:t>
          </w:r>
          <w:r w:rsidR="0033089B">
            <w:t>hexadecimal</w:t>
          </w:r>
          <w:r>
            <w:t xml:space="preserve"> encoding:</w:t>
          </w:r>
        </w:p>
        <w:p w:rsidR="00770D6C" w:rsidRDefault="00770D6C" w:rsidP="00770D6C">
          <w:pPr>
            <w:pStyle w:val="NoSpacing"/>
            <w:ind w:left="720"/>
          </w:pPr>
          <w:r w:rsidRPr="00AA5D90">
            <w:rPr>
              <w:b/>
            </w:rPr>
            <w:t>Note</w:t>
          </w:r>
          <w:r>
            <w:t xml:space="preserve">: Key value pairs with keys in red and values in blue (key value </w:t>
          </w:r>
          <w:r w:rsidR="0033089B">
            <w:t>separator</w:t>
          </w:r>
          <w:r>
            <w:t xml:space="preserve"> is in black).</w:t>
          </w:r>
        </w:p>
        <w:p w:rsidR="001463FA" w:rsidRDefault="001463FA" w:rsidP="001463FA">
          <w:pPr>
            <w:pStyle w:val="NoSpacing"/>
            <w:ind w:left="360"/>
            <w:rPr>
              <w:color w:val="2E74B5" w:themeColor="accent1" w:themeShade="BF"/>
            </w:rPr>
          </w:pPr>
          <w:r w:rsidRPr="00770D6C">
            <w:rPr>
              <w:color w:val="FF0000"/>
            </w:rPr>
            <w:t>Request</w:t>
          </w:r>
          <w:r w:rsidRPr="001463FA">
            <w:t>:</w:t>
          </w:r>
          <w:r w:rsidR="009270E4">
            <w:rPr>
              <w:color w:val="2E74B5" w:themeColor="accent1" w:themeShade="BF"/>
            </w:rPr>
            <w:t>SendOtp</w:t>
          </w:r>
          <w:r w:rsidRPr="001463FA">
            <w:t>|</w:t>
          </w:r>
          <w:r w:rsidRPr="00770D6C">
            <w:rPr>
              <w:color w:val="FF0000"/>
            </w:rPr>
            <w:t>CID</w:t>
          </w:r>
          <w:r w:rsidRPr="001463FA">
            <w:t>:</w:t>
          </w:r>
          <w:r w:rsidRPr="00770D6C">
            <w:rPr>
              <w:color w:val="2E74B5" w:themeColor="accent1" w:themeShade="BF"/>
            </w:rPr>
            <w:t>5351674c74846919ec735074</w:t>
          </w:r>
          <w:r w:rsidRPr="001463FA">
            <w:t>|</w:t>
          </w:r>
          <w:r w:rsidRPr="00770D6C">
            <w:rPr>
              <w:color w:val="FF0000"/>
            </w:rPr>
            <w:t>Phone</w:t>
          </w:r>
          <w:r w:rsidR="009270E4">
            <w:rPr>
              <w:color w:val="FF0000"/>
            </w:rPr>
            <w:t>Number</w:t>
          </w:r>
          <w:r w:rsidRPr="001463FA">
            <w:t>:</w:t>
          </w:r>
          <w:r w:rsidRPr="00770D6C">
            <w:rPr>
              <w:color w:val="2E74B5" w:themeColor="accent1" w:themeShade="BF"/>
            </w:rPr>
            <w:t>4802684076</w:t>
          </w:r>
          <w:r w:rsidRPr="001463FA">
            <w:t>|</w:t>
          </w:r>
          <w:r w:rsidR="009270E4">
            <w:rPr>
              <w:color w:val="FF0000"/>
            </w:rPr>
            <w:t>EmailAddress</w:t>
          </w:r>
          <w:r w:rsidRPr="001463FA">
            <w:t>:</w:t>
          </w:r>
          <w:r w:rsidRPr="00770D6C">
            <w:rPr>
              <w:color w:val="2E74B5" w:themeColor="accent1" w:themeShade="BF"/>
            </w:rPr>
            <w:t>tdavis@mobileauthcorp.com</w:t>
          </w:r>
          <w:r w:rsidRPr="001463FA">
            <w:t>|</w:t>
          </w:r>
          <w:r w:rsidR="00CD5504">
            <w:rPr>
              <w:color w:val="FF0000"/>
            </w:rPr>
            <w:t>EndUserIpAddress</w:t>
          </w:r>
          <w:r w:rsidRPr="001463FA">
            <w:t>:</w:t>
          </w:r>
          <w:r w:rsidRPr="00770D6C">
            <w:rPr>
              <w:color w:val="2E74B5" w:themeColor="accent1" w:themeShade="BF"/>
            </w:rPr>
            <w:t>192.168.168.1</w:t>
          </w:r>
          <w:r w:rsidRPr="001463FA">
            <w:t>|</w:t>
          </w:r>
          <w:r w:rsidRPr="00770D6C">
            <w:rPr>
              <w:color w:val="FF0000"/>
            </w:rPr>
            <w:t>TrxType</w:t>
          </w:r>
          <w:r w:rsidRPr="001463FA">
            <w:t>:</w:t>
          </w:r>
          <w:r w:rsidRPr="00770D6C">
            <w:rPr>
              <w:color w:val="2E74B5" w:themeColor="accent1" w:themeShade="BF"/>
            </w:rPr>
            <w:t>2</w:t>
          </w:r>
          <w:r w:rsidRPr="001463FA">
            <w:t>|</w:t>
          </w:r>
          <w:r w:rsidRPr="00770D6C">
            <w:rPr>
              <w:color w:val="FF0000"/>
            </w:rPr>
            <w:t>TrxDetails</w:t>
          </w:r>
          <w:r w:rsidRPr="001463FA">
            <w:t>:</w:t>
          </w:r>
          <w:r w:rsidRPr="00770D6C">
            <w:rPr>
              <w:color w:val="2E74B5" w:themeColor="accent1" w:themeShade="BF"/>
            </w:rPr>
            <w:t>4861742031372e39397c4a61636b657420243135302e39387c546f74616c20243136382e3937</w:t>
          </w:r>
          <w:r w:rsidRPr="001463FA">
            <w:t>|</w:t>
          </w:r>
          <w:r w:rsidRPr="00770D6C">
            <w:rPr>
              <w:color w:val="FF0000"/>
            </w:rPr>
            <w:t>AP</w:t>
          </w:r>
          <w:ins w:id="6" w:author="Terry Davis" w:date="2014-07-31T10:54:00Z">
            <w:r w:rsidR="00E877DD">
              <w:rPr>
                <w:color w:val="FF0000"/>
              </w:rPr>
              <w:t>Opt</w:t>
            </w:r>
          </w:ins>
          <w:del w:id="7" w:author="Terry Davis" w:date="2014-07-31T10:54:00Z">
            <w:r w:rsidRPr="00770D6C" w:rsidDel="00E877DD">
              <w:rPr>
                <w:color w:val="FF0000"/>
              </w:rPr>
              <w:delText>I</w:delText>
            </w:r>
          </w:del>
          <w:r w:rsidRPr="001463FA">
            <w:t>:</w:t>
          </w:r>
          <w:del w:id="8" w:author="Terry Davis" w:date="2014-07-31T10:54:00Z">
            <w:r w:rsidR="00CD5504" w:rsidDel="00E877DD">
              <w:rPr>
                <w:color w:val="2E74B5" w:themeColor="accent1" w:themeShade="BF"/>
              </w:rPr>
              <w:delText>J</w:delText>
            </w:r>
          </w:del>
          <w:ins w:id="9" w:author="Terry Davis" w:date="2014-07-31T10:54:00Z">
            <w:r w:rsidR="00E877DD">
              <w:rPr>
                <w:color w:val="2E74B5" w:themeColor="accent1" w:themeShade="BF"/>
              </w:rPr>
              <w:t>AdDisable</w:t>
            </w:r>
          </w:ins>
          <w:del w:id="10" w:author="Terry Davis" w:date="2014-07-31T10:54:00Z">
            <w:r w:rsidR="00CD5504" w:rsidDel="00E877DD">
              <w:rPr>
                <w:color w:val="2E74B5" w:themeColor="accent1" w:themeShade="BF"/>
              </w:rPr>
              <w:delText>S</w:delText>
            </w:r>
          </w:del>
          <w:ins w:id="11" w:author="Terry Davis" w:date="2014-07-31T10:53:00Z">
            <w:r w:rsidR="00E877DD" w:rsidRPr="001463FA">
              <w:t>|</w:t>
            </w:r>
            <w:r w:rsidR="00E877DD" w:rsidRPr="00770D6C">
              <w:rPr>
                <w:color w:val="FF0000"/>
              </w:rPr>
              <w:t>API</w:t>
            </w:r>
            <w:r w:rsidR="00E877DD" w:rsidRPr="001463FA">
              <w:t>:</w:t>
            </w:r>
            <w:r w:rsidR="00E877DD">
              <w:rPr>
                <w:color w:val="2E74B5" w:themeColor="accent1" w:themeShade="BF"/>
              </w:rPr>
              <w:t>JS</w:t>
            </w:r>
          </w:ins>
        </w:p>
        <w:p w:rsidR="00770D6C" w:rsidRPr="00770D6C" w:rsidRDefault="00770D6C" w:rsidP="001463FA">
          <w:pPr>
            <w:pStyle w:val="NoSpacing"/>
            <w:ind w:left="360"/>
            <w:rPr>
              <w:color w:val="2E74B5" w:themeColor="accent1" w:themeShade="BF"/>
            </w:rPr>
          </w:pPr>
        </w:p>
        <w:p w:rsidR="00770D6C" w:rsidRPr="00770D6C" w:rsidRDefault="00770D6C" w:rsidP="001463FA">
          <w:pPr>
            <w:pStyle w:val="NoSpacing"/>
            <w:ind w:left="360"/>
          </w:pPr>
          <w:r w:rsidRPr="00770D6C">
            <w:t>Where:</w:t>
          </w:r>
        </w:p>
        <w:p w:rsidR="00F5334F" w:rsidRDefault="00F5334F" w:rsidP="00F5334F">
          <w:pPr>
            <w:pStyle w:val="NoSpacing"/>
            <w:numPr>
              <w:ilvl w:val="0"/>
              <w:numId w:val="6"/>
            </w:numPr>
          </w:pPr>
          <w:r>
            <w:t>The request (required):</w:t>
          </w:r>
          <w:r w:rsidRPr="00F5334F">
            <w:rPr>
              <w:color w:val="FF0000"/>
            </w:rPr>
            <w:t xml:space="preserve"> Request</w:t>
          </w:r>
          <w:r w:rsidRPr="001463FA">
            <w:t>:</w:t>
          </w:r>
          <w:r w:rsidR="009270E4">
            <w:rPr>
              <w:color w:val="2E74B5" w:themeColor="accent1" w:themeShade="BF"/>
            </w:rPr>
            <w:t>SendOtp</w:t>
          </w:r>
        </w:p>
        <w:p w:rsidR="00F5334F" w:rsidRDefault="00F5334F" w:rsidP="00F5334F">
          <w:pPr>
            <w:pStyle w:val="NoSpacing"/>
            <w:ind w:left="1080"/>
          </w:pPr>
          <w:r w:rsidRPr="00AA5D90">
            <w:rPr>
              <w:b/>
            </w:rPr>
            <w:t>Note</w:t>
          </w:r>
          <w:r>
            <w:t>: In this example send OTP to a Client managed end user.</w:t>
          </w:r>
        </w:p>
        <w:p w:rsidR="00F5334F" w:rsidRPr="00975BD8" w:rsidRDefault="00F5334F" w:rsidP="00F5334F">
          <w:pPr>
            <w:pStyle w:val="NoSpacing"/>
            <w:numPr>
              <w:ilvl w:val="0"/>
              <w:numId w:val="6"/>
            </w:numPr>
            <w:rPr>
              <w:rStyle w:val="Hyperlink"/>
              <w:color w:val="auto"/>
              <w:u w:val="none"/>
            </w:rPr>
          </w:pPr>
          <w:r>
            <w:t>Client Id (required):</w:t>
          </w:r>
          <w:r w:rsidRPr="00770D6C">
            <w:t xml:space="preserve"> </w:t>
          </w:r>
          <w:hyperlink r:id="rId12" w:history="1">
            <w:r w:rsidRPr="00770D6C">
              <w:rPr>
                <w:rStyle w:val="Hyperlink"/>
                <w:color w:val="FF0000"/>
                <w:u w:val="none"/>
              </w:rPr>
              <w:t>CID</w:t>
            </w:r>
            <w:r w:rsidRPr="00770D6C">
              <w:rPr>
                <w:rStyle w:val="Hyperlink"/>
                <w:u w:val="none"/>
              </w:rPr>
              <w:t>:5351674c74846919ec735074</w:t>
            </w:r>
          </w:hyperlink>
        </w:p>
        <w:p w:rsidR="00F5334F" w:rsidRDefault="00F5334F" w:rsidP="00F5334F">
          <w:pPr>
            <w:pStyle w:val="NoSpacing"/>
            <w:numPr>
              <w:ilvl w:val="0"/>
              <w:numId w:val="6"/>
            </w:numPr>
          </w:pPr>
          <w:r>
            <w:t xml:space="preserve">End user’s mobile phone number (required): </w:t>
          </w:r>
          <w:r w:rsidRPr="00F5334F">
            <w:rPr>
              <w:color w:val="FF0000"/>
            </w:rPr>
            <w:t>Phone</w:t>
          </w:r>
          <w:r w:rsidR="009270E4">
            <w:rPr>
              <w:color w:val="FF0000"/>
            </w:rPr>
            <w:t>Number</w:t>
          </w:r>
          <w:r w:rsidRPr="001463FA">
            <w:t>:</w:t>
          </w:r>
          <w:r w:rsidRPr="00770D6C">
            <w:rPr>
              <w:color w:val="2E74B5" w:themeColor="accent1" w:themeShade="BF"/>
            </w:rPr>
            <w:t>4802684076</w:t>
          </w:r>
        </w:p>
        <w:p w:rsidR="00F5334F" w:rsidRDefault="00F5334F" w:rsidP="00F5334F">
          <w:pPr>
            <w:pStyle w:val="NoSpacing"/>
            <w:numPr>
              <w:ilvl w:val="0"/>
              <w:numId w:val="6"/>
            </w:numPr>
          </w:pPr>
          <w:r>
            <w:t xml:space="preserve">End user’s email address (required): </w:t>
          </w:r>
          <w:r w:rsidRPr="00F5334F">
            <w:rPr>
              <w:color w:val="FF0000"/>
            </w:rPr>
            <w:t>Email</w:t>
          </w:r>
          <w:r w:rsidR="009270E4">
            <w:rPr>
              <w:color w:val="FF0000"/>
            </w:rPr>
            <w:t>Address</w:t>
          </w:r>
          <w:r w:rsidRPr="001463FA">
            <w:t>:</w:t>
          </w:r>
          <w:r w:rsidRPr="00770D6C">
            <w:rPr>
              <w:color w:val="2E74B5" w:themeColor="accent1" w:themeShade="BF"/>
            </w:rPr>
            <w:t>tdavis@mobileauthcorp.com</w:t>
          </w:r>
        </w:p>
        <w:p w:rsidR="00F5334F" w:rsidRDefault="00F5334F" w:rsidP="00F5334F">
          <w:pPr>
            <w:pStyle w:val="NoSpacing"/>
            <w:numPr>
              <w:ilvl w:val="0"/>
              <w:numId w:val="6"/>
            </w:numPr>
          </w:pPr>
          <w:r>
            <w:t xml:space="preserve">End user’s </w:t>
          </w:r>
          <w:r w:rsidR="0033089B">
            <w:t>machine</w:t>
          </w:r>
          <w:r>
            <w:t xml:space="preserve"> IP address (optional): </w:t>
          </w:r>
          <w:r w:rsidR="00CD5504">
            <w:rPr>
              <w:color w:val="FF0000"/>
            </w:rPr>
            <w:t>EndUserIpAddress</w:t>
          </w:r>
          <w:r w:rsidRPr="001463FA">
            <w:t>:</w:t>
          </w:r>
          <w:r w:rsidRPr="00770D6C">
            <w:rPr>
              <w:color w:val="2E74B5" w:themeColor="accent1" w:themeShade="BF"/>
            </w:rPr>
            <w:t>192.168.168.1</w:t>
          </w:r>
        </w:p>
        <w:p w:rsidR="00F5334F" w:rsidRDefault="00F5334F" w:rsidP="00F5334F">
          <w:pPr>
            <w:pStyle w:val="NoSpacing"/>
            <w:numPr>
              <w:ilvl w:val="0"/>
              <w:numId w:val="6"/>
            </w:numPr>
          </w:pPr>
          <w:r>
            <w:t xml:space="preserve">Transaction type (optional default is 0 ‘OTP’): </w:t>
          </w:r>
          <w:r w:rsidRPr="001463FA">
            <w:t>TrxType:</w:t>
          </w:r>
          <w:r w:rsidRPr="00770D6C">
            <w:rPr>
              <w:color w:val="2E74B5" w:themeColor="accent1" w:themeShade="BF"/>
            </w:rPr>
            <w:t>2</w:t>
          </w:r>
        </w:p>
        <w:p w:rsidR="00F5334F" w:rsidRDefault="00F5334F" w:rsidP="00F5334F">
          <w:pPr>
            <w:pStyle w:val="NoSpacing"/>
            <w:numPr>
              <w:ilvl w:val="0"/>
              <w:numId w:val="6"/>
            </w:numPr>
          </w:pPr>
          <w:r>
            <w:t xml:space="preserve">Transaction details (optional, default is no details in OTP message): </w:t>
          </w:r>
          <w:r w:rsidRPr="00F5334F">
            <w:rPr>
              <w:color w:val="FF0000"/>
            </w:rPr>
            <w:t>TrxDetails</w:t>
          </w:r>
          <w:r w:rsidRPr="001463FA">
            <w:t>:</w:t>
          </w:r>
          <w:r w:rsidRPr="00770D6C">
            <w:rPr>
              <w:color w:val="2E74B5" w:themeColor="accent1" w:themeShade="BF"/>
            </w:rPr>
            <w:t>4861742031372e39397c4a61636b657420243135302e39387c546f74616c20243136382e3937</w:t>
          </w:r>
        </w:p>
        <w:p w:rsidR="00770D6C" w:rsidRDefault="00770D6C" w:rsidP="00770D6C">
          <w:pPr>
            <w:pStyle w:val="NoSpacing"/>
            <w:ind w:left="1080"/>
          </w:pPr>
          <w:r w:rsidRPr="00AA5D90">
            <w:rPr>
              <w:b/>
            </w:rPr>
            <w:t>Note</w:t>
          </w:r>
          <w:r w:rsidR="00DC73E1" w:rsidRPr="00AA5D90">
            <w:rPr>
              <w:b/>
            </w:rPr>
            <w:t xml:space="preserve"> 1</w:t>
          </w:r>
          <w:r>
            <w:t xml:space="preserve">: Transaction details (the value) is </w:t>
          </w:r>
          <w:r w:rsidR="0033089B">
            <w:t>hexadecimal</w:t>
          </w:r>
          <w:r>
            <w:t xml:space="preserve"> encoding to avoid issues with special character</w:t>
          </w:r>
        </w:p>
        <w:p w:rsidR="00770D6C" w:rsidRDefault="00770D6C" w:rsidP="00770D6C">
          <w:pPr>
            <w:pStyle w:val="NoSpacing"/>
            <w:ind w:left="1080"/>
          </w:pPr>
          <w:r w:rsidRPr="00AA5D90">
            <w:rPr>
              <w:b/>
            </w:rPr>
            <w:t>Note</w:t>
          </w:r>
          <w:r w:rsidR="00DC73E1" w:rsidRPr="00AA5D90">
            <w:rPr>
              <w:b/>
            </w:rPr>
            <w:t xml:space="preserve"> 2</w:t>
          </w:r>
          <w:r>
            <w:t>: see transaction details encoding for formatting details.</w:t>
          </w:r>
        </w:p>
        <w:p w:rsidR="00E877DD" w:rsidRDefault="002166FD" w:rsidP="00F5334F">
          <w:pPr>
            <w:pStyle w:val="NoSpacing"/>
            <w:numPr>
              <w:ilvl w:val="0"/>
              <w:numId w:val="6"/>
            </w:numPr>
            <w:rPr>
              <w:ins w:id="12" w:author="Terry Davis" w:date="2014-07-31T10:47:00Z"/>
            </w:rPr>
          </w:pPr>
          <w:ins w:id="13" w:author="Terry Davis" w:date="2014-07-31T10:45:00Z">
            <w:r>
              <w:lastRenderedPageBreak/>
              <w:t xml:space="preserve">Ad Pass Option (Optional) if included in request data the client/user can </w:t>
            </w:r>
          </w:ins>
          <w:ins w:id="14" w:author="Terry Davis" w:date="2014-07-31T10:46:00Z">
            <w:r w:rsidR="00E877DD">
              <w:t>choose to Opt-out (don</w:t>
            </w:r>
          </w:ins>
          <w:ins w:id="15" w:author="Terry Davis" w:date="2014-07-31T10:47:00Z">
            <w:r w:rsidR="00E877DD">
              <w:t>’t send and Ad on the request).</w:t>
            </w:r>
          </w:ins>
        </w:p>
        <w:p w:rsidR="00E877DD" w:rsidRDefault="00E877DD" w:rsidP="00E877DD">
          <w:pPr>
            <w:pStyle w:val="NoSpacing"/>
            <w:numPr>
              <w:ilvl w:val="1"/>
              <w:numId w:val="6"/>
            </w:numPr>
            <w:rPr>
              <w:ins w:id="16" w:author="Terry Davis" w:date="2014-07-31T10:48:00Z"/>
            </w:rPr>
            <w:pPrChange w:id="17" w:author="Terry Davis" w:date="2014-07-31T10:47:00Z">
              <w:pPr>
                <w:pStyle w:val="NoSpacing"/>
                <w:numPr>
                  <w:numId w:val="6"/>
                </w:numPr>
                <w:ind w:left="1080" w:hanging="360"/>
              </w:pPr>
            </w:pPrChange>
          </w:pPr>
          <w:ins w:id="18" w:author="Terry Davis" w:date="2014-07-31T10:47:00Z">
            <w:r>
              <w:t xml:space="preserve">Set to </w:t>
            </w:r>
          </w:ins>
          <w:ins w:id="19" w:author="Terry Davis" w:date="2014-07-31T10:52:00Z">
            <w:r>
              <w:rPr>
                <w:rFonts w:ascii="Consolas" w:hAnsi="Consolas" w:cs="Consolas"/>
                <w:color w:val="A31515"/>
                <w:sz w:val="19"/>
                <w:szCs w:val="19"/>
                <w:highlight w:val="white"/>
              </w:rPr>
              <w:t>"AdDisable"</w:t>
            </w:r>
            <w:r>
              <w:rPr>
                <w:rFonts w:ascii="Consolas" w:hAnsi="Consolas" w:cs="Consolas"/>
                <w:color w:val="A31515"/>
                <w:sz w:val="19"/>
                <w:szCs w:val="19"/>
              </w:rPr>
              <w:t xml:space="preserve"> </w:t>
            </w:r>
          </w:ins>
          <w:ins w:id="20" w:author="Terry Davis" w:date="2014-07-31T10:48:00Z">
            <w:r>
              <w:t>system will not send an Ad</w:t>
            </w:r>
          </w:ins>
          <w:ins w:id="21" w:author="Terry Davis" w:date="2014-07-31T10:52:00Z">
            <w:r>
              <w:t xml:space="preserve"> for this request </w:t>
            </w:r>
          </w:ins>
          <w:ins w:id="22" w:author="Terry Davis" w:date="2014-07-31T11:10:00Z">
            <w:r w:rsidR="000B71E5">
              <w:t>regardless</w:t>
            </w:r>
          </w:ins>
          <w:ins w:id="23" w:author="Terry Davis" w:date="2014-07-31T10:52:00Z">
            <w:r>
              <w:t xml:space="preserve"> of client’s configuration</w:t>
            </w:r>
          </w:ins>
          <w:ins w:id="24" w:author="Terry Davis" w:date="2014-07-31T10:48:00Z">
            <w:r>
              <w:t>.</w:t>
            </w:r>
          </w:ins>
        </w:p>
        <w:p w:rsidR="00E877DD" w:rsidRDefault="00E877DD" w:rsidP="00E877DD">
          <w:pPr>
            <w:pStyle w:val="NoSpacing"/>
            <w:numPr>
              <w:ilvl w:val="1"/>
              <w:numId w:val="6"/>
            </w:numPr>
            <w:rPr>
              <w:ins w:id="25" w:author="Terry Davis" w:date="2014-07-31T10:51:00Z"/>
            </w:rPr>
            <w:pPrChange w:id="26" w:author="Terry Davis" w:date="2014-07-31T10:50:00Z">
              <w:pPr>
                <w:pStyle w:val="NoSpacing"/>
                <w:numPr>
                  <w:numId w:val="6"/>
                </w:numPr>
                <w:ind w:left="1080" w:hanging="360"/>
              </w:pPr>
            </w:pPrChange>
          </w:pPr>
          <w:ins w:id="27" w:author="Terry Davis" w:date="2014-07-31T10:49:00Z">
            <w:r>
              <w:t xml:space="preserve">Set to </w:t>
            </w:r>
          </w:ins>
          <w:ins w:id="28" w:author="Terry Davis" w:date="2014-07-31T10:50:00Z">
            <w:r>
              <w:rPr>
                <w:rFonts w:ascii="Consolas" w:hAnsi="Consolas" w:cs="Consolas"/>
                <w:color w:val="A31515"/>
                <w:sz w:val="19"/>
                <w:szCs w:val="19"/>
                <w:highlight w:val="white"/>
              </w:rPr>
              <w:t>"ADEnable"</w:t>
            </w:r>
            <w:r>
              <w:t xml:space="preserve"> or not specified Ad will be sent according to the Client</w:t>
            </w:r>
          </w:ins>
          <w:ins w:id="29" w:author="Terry Davis" w:date="2014-07-31T10:51:00Z">
            <w:r>
              <w:t>’s configuration.</w:t>
            </w:r>
          </w:ins>
        </w:p>
        <w:p w:rsidR="00F5334F" w:rsidRDefault="00770D6C" w:rsidP="00E877DD">
          <w:pPr>
            <w:pStyle w:val="NoSpacing"/>
            <w:numPr>
              <w:ilvl w:val="1"/>
              <w:numId w:val="6"/>
            </w:numPr>
            <w:pPrChange w:id="30" w:author="Terry Davis" w:date="2014-07-31T10:50:00Z">
              <w:pPr>
                <w:pStyle w:val="NoSpacing"/>
                <w:numPr>
                  <w:numId w:val="6"/>
                </w:numPr>
                <w:ind w:left="1080" w:hanging="360"/>
              </w:pPr>
            </w:pPrChange>
          </w:pPr>
          <w:r>
            <w:t xml:space="preserve">Who is making the request (optional, used for resolving errors): </w:t>
          </w:r>
          <w:r w:rsidRPr="00E877DD">
            <w:rPr>
              <w:color w:val="FF0000"/>
              <w:rPrChange w:id="31" w:author="Terry Davis" w:date="2014-07-31T10:50:00Z">
                <w:rPr>
                  <w:color w:val="FF0000"/>
                </w:rPr>
              </w:rPrChange>
            </w:rPr>
            <w:t>AP</w:t>
          </w:r>
          <w:r w:rsidRPr="001463FA">
            <w:t>I:</w:t>
          </w:r>
          <w:r w:rsidR="00CD5504" w:rsidRPr="00E877DD">
            <w:rPr>
              <w:color w:val="2E74B5" w:themeColor="accent1" w:themeShade="BF"/>
              <w:rPrChange w:id="32" w:author="Terry Davis" w:date="2014-07-31T10:50:00Z">
                <w:rPr>
                  <w:color w:val="2E74B5" w:themeColor="accent1" w:themeShade="BF"/>
                </w:rPr>
              </w:rPrChange>
            </w:rPr>
            <w:t>JS</w:t>
          </w:r>
        </w:p>
        <w:p w:rsidR="001463FA" w:rsidRDefault="001463FA" w:rsidP="001463FA">
          <w:pPr>
            <w:pStyle w:val="NoSpacing"/>
            <w:ind w:left="360"/>
          </w:pPr>
        </w:p>
        <w:p w:rsidR="001463FA" w:rsidRDefault="001463FA" w:rsidP="001463FA">
          <w:pPr>
            <w:pStyle w:val="NoSpacing"/>
            <w:numPr>
              <w:ilvl w:val="0"/>
              <w:numId w:val="5"/>
            </w:numPr>
          </w:pPr>
          <w:r>
            <w:t xml:space="preserve">Example after </w:t>
          </w:r>
          <w:r w:rsidR="0033089B">
            <w:t>hexadecimal</w:t>
          </w:r>
          <w:r>
            <w:t xml:space="preserve"> encoding (complete data packet):</w:t>
          </w:r>
        </w:p>
        <w:p w:rsidR="001463FA" w:rsidRDefault="001463FA" w:rsidP="001463FA">
          <w:pPr>
            <w:ind w:left="360"/>
            <w:rPr>
              <w:rFonts w:eastAsiaTheme="minorEastAsia"/>
            </w:rPr>
          </w:pPr>
          <w:r w:rsidRPr="001463FA">
            <w:rPr>
              <w:rFonts w:eastAsiaTheme="minorEastAsia"/>
            </w:rPr>
            <w:t>Data=</w:t>
          </w:r>
          <w:r w:rsidRPr="00770D6C">
            <w:rPr>
              <w:rFonts w:eastAsiaTheme="minorEastAsia"/>
              <w:color w:val="2E74B5" w:themeColor="accent1" w:themeShade="BF"/>
            </w:rPr>
            <w:t>99</w:t>
          </w:r>
          <w:r w:rsidRPr="00770D6C">
            <w:rPr>
              <w:rFonts w:eastAsiaTheme="minorEastAsia"/>
              <w:color w:val="FF0000"/>
            </w:rPr>
            <w:t>24</w:t>
          </w:r>
          <w:r w:rsidRPr="00770D6C">
            <w:rPr>
              <w:rFonts w:eastAsiaTheme="minorEastAsia"/>
              <w:color w:val="00B050"/>
            </w:rPr>
            <w:t>5351674C74846919EC735074</w:t>
          </w:r>
          <w:r w:rsidRPr="00DC73E1">
            <w:rPr>
              <w:rFonts w:eastAsiaTheme="minorEastAsia"/>
              <w:color w:val="7030A0"/>
            </w:rPr>
            <w:t>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</w:t>
          </w:r>
        </w:p>
        <w:p w:rsidR="001463FA" w:rsidRPr="00F5334F" w:rsidRDefault="001463FA" w:rsidP="00AA5D90">
          <w:pPr>
            <w:pStyle w:val="NoSpacing"/>
            <w:numPr>
              <w:ilvl w:val="0"/>
              <w:numId w:val="5"/>
            </w:numPr>
          </w:pPr>
          <w:r w:rsidRPr="00F5334F">
            <w:t>Break down of components:</w:t>
          </w:r>
        </w:p>
        <w:p w:rsidR="001463FA" w:rsidRDefault="001463FA" w:rsidP="00AA5D90">
          <w:pPr>
            <w:pStyle w:val="NoSpacing"/>
            <w:ind w:left="360" w:firstLine="360"/>
          </w:pPr>
          <w:r>
            <w:t xml:space="preserve">Http post header: </w:t>
          </w:r>
          <w:r w:rsidRPr="001463FA">
            <w:t>Data=</w:t>
          </w:r>
        </w:p>
        <w:p w:rsidR="001463FA" w:rsidRDefault="0033089B" w:rsidP="00AA5D90">
          <w:pPr>
            <w:pStyle w:val="NoSpacing"/>
            <w:ind w:left="720"/>
          </w:pPr>
          <w:r>
            <w:t>Hexadecimal</w:t>
          </w:r>
          <w:r w:rsidR="001463FA">
            <w:t xml:space="preserve"> encoded indicator: </w:t>
          </w:r>
          <w:r w:rsidR="001463FA" w:rsidRPr="00DC73E1">
            <w:rPr>
              <w:color w:val="0070C0"/>
            </w:rPr>
            <w:t>99</w:t>
          </w:r>
          <w:r w:rsidR="001463FA">
            <w:t xml:space="preserve"> </w:t>
          </w:r>
        </w:p>
        <w:p w:rsidR="001463FA" w:rsidRDefault="001463FA" w:rsidP="00AA5D90">
          <w:pPr>
            <w:pStyle w:val="NoSpacing"/>
            <w:ind w:left="720"/>
          </w:pPr>
          <w:r>
            <w:t xml:space="preserve">Length of client id: </w:t>
          </w:r>
          <w:r w:rsidRPr="00DC73E1">
            <w:rPr>
              <w:color w:val="FF0000"/>
            </w:rPr>
            <w:t>24</w:t>
          </w:r>
          <w:r>
            <w:t xml:space="preserve"> </w:t>
          </w:r>
        </w:p>
        <w:p w:rsidR="001463FA" w:rsidRDefault="001463FA" w:rsidP="00AA5D90">
          <w:pPr>
            <w:pStyle w:val="NoSpacing"/>
            <w:ind w:left="720"/>
          </w:pPr>
          <w:r>
            <w:t>Client id</w:t>
          </w:r>
          <w:r w:rsidR="00770D6C">
            <w:t xml:space="preserve"> (as issued by MAC)</w:t>
          </w:r>
          <w:r>
            <w:t xml:space="preserve">: </w:t>
          </w:r>
          <w:r w:rsidRPr="00DC73E1">
            <w:rPr>
              <w:color w:val="00B050"/>
            </w:rPr>
            <w:t>5351674C74846919EC735074</w:t>
          </w:r>
        </w:p>
        <w:p w:rsidR="001463FA" w:rsidRDefault="001463FA" w:rsidP="00AA5D90">
          <w:pPr>
            <w:pStyle w:val="NoSpacing"/>
            <w:tabs>
              <w:tab w:val="left" w:pos="5760"/>
            </w:tabs>
            <w:ind w:left="720"/>
          </w:pPr>
          <w:r>
            <w:t>Request data</w:t>
          </w:r>
          <w:r w:rsidR="00770D6C">
            <w:t xml:space="preserve"> (</w:t>
          </w:r>
          <w:r w:rsidR="0033089B">
            <w:t>Hexadecimal</w:t>
          </w:r>
          <w:r w:rsidR="00770D6C">
            <w:t xml:space="preserve"> encoded)</w:t>
          </w:r>
          <w:r>
            <w:t xml:space="preserve">: </w:t>
          </w:r>
          <w:r w:rsidRPr="00DC73E1">
            <w:rPr>
              <w:color w:val="7030A0"/>
            </w:rPr>
            <w:t>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</w:t>
          </w:r>
        </w:p>
        <w:p w:rsidR="00F5334F" w:rsidRDefault="00F5334F" w:rsidP="00F5334F">
          <w:pPr>
            <w:pStyle w:val="NoSpacing"/>
            <w:tabs>
              <w:tab w:val="left" w:pos="5760"/>
            </w:tabs>
            <w:ind w:left="360"/>
          </w:pPr>
        </w:p>
        <w:p w:rsidR="00E07ABE" w:rsidRDefault="00E07ABE" w:rsidP="00E07ABE">
          <w:pPr>
            <w:pStyle w:val="Heading3"/>
          </w:pPr>
          <w:r>
            <w:t>Transaction Type (TrxType) Encoding</w:t>
          </w:r>
        </w:p>
        <w:p w:rsidR="00DB6252" w:rsidRDefault="00E07ABE" w:rsidP="00E07ABE">
          <w:pPr>
            <w:pStyle w:val="NoSpacing"/>
          </w:pPr>
          <w:r>
            <w:t>The transaction type parameter is used by the Send OTP function to select the text message formatting template</w:t>
          </w:r>
          <w:r w:rsidR="00DB6252">
            <w:t>.</w:t>
          </w:r>
        </w:p>
        <w:p w:rsidR="00E07ABE" w:rsidRDefault="00DB6252" w:rsidP="00E07ABE">
          <w:pPr>
            <w:pStyle w:val="NoSpacing"/>
          </w:pPr>
          <w:r>
            <w:t>The templates are setup in when the client is registered with the system.</w:t>
          </w:r>
        </w:p>
        <w:p w:rsidR="00DB6252" w:rsidRDefault="00DB6252" w:rsidP="00E07ABE">
          <w:pPr>
            <w:pStyle w:val="NoSpacing"/>
          </w:pPr>
          <w:r>
            <w:t>Transaction types are:</w:t>
          </w:r>
        </w:p>
        <w:p w:rsidR="00DB6252" w:rsidRDefault="00DB6252" w:rsidP="00DB6252">
          <w:pPr>
            <w:pStyle w:val="NoSpacing"/>
            <w:ind w:left="720"/>
          </w:pPr>
          <w:r>
            <w:t xml:space="preserve"> 0: (TrxType:0) is for </w:t>
          </w:r>
          <w:r w:rsidRPr="00DB6252">
            <w:rPr>
              <w:i/>
              <w:u w:val="single"/>
            </w:rPr>
            <w:t>notification</w:t>
          </w:r>
          <w:r>
            <w:t xml:space="preserve"> message “no OTP will be generated or included in message”,</w:t>
          </w:r>
        </w:p>
        <w:p w:rsidR="00E07ABE" w:rsidRDefault="00E07ABE" w:rsidP="00DB6252">
          <w:pPr>
            <w:pStyle w:val="NoSpacing"/>
            <w:ind w:left="720"/>
          </w:pPr>
          <w:r>
            <w:t xml:space="preserve"> 1: (TrxType:1) is for </w:t>
          </w:r>
          <w:r w:rsidRPr="00DB6252">
            <w:rPr>
              <w:i/>
              <w:u w:val="single"/>
            </w:rPr>
            <w:t>authentication</w:t>
          </w:r>
          <w:r>
            <w:t xml:space="preserve"> nominally used in t</w:t>
          </w:r>
          <w:r w:rsidR="00DB6252">
            <w:t>he login process “no transaction details”,</w:t>
          </w:r>
        </w:p>
        <w:p w:rsidR="00E07ABE" w:rsidRDefault="00E07ABE" w:rsidP="00DB6252">
          <w:pPr>
            <w:pStyle w:val="NoSpacing"/>
            <w:ind w:left="720"/>
          </w:pPr>
          <w:r>
            <w:t xml:space="preserve"> 2: (TrxType:2) is for </w:t>
          </w:r>
          <w:r w:rsidR="00DB6252" w:rsidRPr="00DB6252">
            <w:rPr>
              <w:i/>
              <w:u w:val="single"/>
            </w:rPr>
            <w:t>transaction verification</w:t>
          </w:r>
          <w:r>
            <w:t xml:space="preserve"> </w:t>
          </w:r>
          <w:r w:rsidR="00DB6252">
            <w:t>normally includes transaction details that get passes as a hexadecimal encoded string. The message assembly function</w:t>
          </w:r>
          <w:r w:rsidR="00624628">
            <w:t xml:space="preserve"> decodes and formats based on the template.</w:t>
          </w:r>
        </w:p>
        <w:p w:rsidR="00E07ABE" w:rsidRDefault="00E07ABE" w:rsidP="00F5334F">
          <w:pPr>
            <w:pStyle w:val="NoSpacing"/>
            <w:tabs>
              <w:tab w:val="left" w:pos="5760"/>
            </w:tabs>
            <w:ind w:left="360"/>
          </w:pPr>
        </w:p>
        <w:p w:rsidR="00DC73E1" w:rsidRDefault="00DC73E1" w:rsidP="00DC73E1">
          <w:pPr>
            <w:pStyle w:val="Heading3"/>
          </w:pPr>
          <w:r>
            <w:t>Transaction Details Format and Encoding</w:t>
          </w:r>
        </w:p>
        <w:p w:rsidR="00DC73E1" w:rsidRDefault="00DC73E1" w:rsidP="00DC73E1">
          <w:pPr>
            <w:pStyle w:val="NoSpacing"/>
          </w:pPr>
          <w:r>
            <w:t>The transaction details could contain</w:t>
          </w:r>
          <w:r w:rsidR="0033089B">
            <w:t xml:space="preserve"> </w:t>
          </w:r>
          <w:r>
            <w:t>new</w:t>
          </w:r>
          <w:r w:rsidR="0033089B">
            <w:t xml:space="preserve"> </w:t>
          </w:r>
          <w:r>
            <w:t>lines and characters that can’t be sent as ASCII character</w:t>
          </w:r>
          <w:r w:rsidR="00E06234">
            <w:t>s</w:t>
          </w:r>
          <w:r>
            <w:t xml:space="preserve">. </w:t>
          </w:r>
        </w:p>
        <w:p w:rsidR="00DC73E1" w:rsidRDefault="00DC73E1" w:rsidP="00DC73E1">
          <w:pPr>
            <w:pStyle w:val="NoSpacing"/>
            <w:numPr>
              <w:ilvl w:val="0"/>
              <w:numId w:val="7"/>
            </w:numPr>
          </w:pPr>
          <w:r>
            <w:t xml:space="preserve">The new lines in the transaction details and in the send message text must be replaced by the pipe character “|”. The massage assembly logic replaces the pipe character with the </w:t>
          </w:r>
          <w:r w:rsidR="0033089B">
            <w:t>appropriate</w:t>
          </w:r>
          <w:r>
            <w:t xml:space="preserve"> new line sequence for the message deliver</w:t>
          </w:r>
          <w:r w:rsidR="00E06234">
            <w:t>y</w:t>
          </w:r>
          <w:r>
            <w:t xml:space="preserve"> channel.</w:t>
          </w:r>
        </w:p>
        <w:p w:rsidR="00DC73E1" w:rsidRDefault="00DC73E1" w:rsidP="00DC73E1">
          <w:pPr>
            <w:pStyle w:val="NoSpacing"/>
            <w:numPr>
              <w:ilvl w:val="0"/>
              <w:numId w:val="7"/>
            </w:numPr>
          </w:pPr>
          <w:r>
            <w:t xml:space="preserve">The transaction details and the send message body are </w:t>
          </w:r>
          <w:r w:rsidR="0033089B">
            <w:t>hexadecimal</w:t>
          </w:r>
          <w:r>
            <w:t xml:space="preserve"> encoded.</w:t>
          </w:r>
        </w:p>
        <w:p w:rsidR="00DC73E1" w:rsidRDefault="00DC73E1" w:rsidP="00DC73E1">
          <w:pPr>
            <w:pStyle w:val="NoSpacing"/>
            <w:numPr>
              <w:ilvl w:val="0"/>
              <w:numId w:val="5"/>
            </w:numPr>
          </w:pPr>
          <w:r>
            <w:t>Example before encoding:</w:t>
          </w:r>
        </w:p>
        <w:p w:rsidR="00DC73E1" w:rsidRPr="00021AB2" w:rsidRDefault="00DC73E1" w:rsidP="00DC73E1">
          <w:pPr>
            <w:pStyle w:val="NoSpacing"/>
            <w:ind w:left="720"/>
            <w:rPr>
              <w:color w:val="FF0000"/>
            </w:rPr>
          </w:pPr>
          <w:r w:rsidRPr="00021AB2">
            <w:rPr>
              <w:color w:val="FF0000"/>
            </w:rPr>
            <w:t xml:space="preserve">Hat </w:t>
          </w:r>
          <w:r w:rsidR="00E06234" w:rsidRPr="00021AB2">
            <w:rPr>
              <w:color w:val="FF0000"/>
            </w:rPr>
            <w:t>$</w:t>
          </w:r>
          <w:r w:rsidRPr="00021AB2">
            <w:rPr>
              <w:color w:val="FF0000"/>
            </w:rPr>
            <w:t>17.99|Jacket $150.98|Shirt $33.98|Total $</w:t>
          </w:r>
          <w:r w:rsidR="00AA5D90" w:rsidRPr="00021AB2">
            <w:rPr>
              <w:color w:val="FF0000"/>
            </w:rPr>
            <w:t>202.95</w:t>
          </w:r>
        </w:p>
        <w:p w:rsidR="00AA5D90" w:rsidRPr="00DC73E1" w:rsidRDefault="00AA5D90" w:rsidP="00DC73E1">
          <w:pPr>
            <w:pStyle w:val="NoSpacing"/>
            <w:ind w:left="720"/>
          </w:pPr>
          <w:r w:rsidRPr="00AA5D90">
            <w:rPr>
              <w:b/>
            </w:rPr>
            <w:t xml:space="preserve">Note: </w:t>
          </w:r>
          <w:r>
            <w:t>The example will be displayed in the OTP message as 4 lines.</w:t>
          </w:r>
        </w:p>
        <w:p w:rsidR="00DC73E1" w:rsidRDefault="00DC73E1" w:rsidP="00F5334F">
          <w:pPr>
            <w:pStyle w:val="NoSpacing"/>
            <w:tabs>
              <w:tab w:val="left" w:pos="5760"/>
            </w:tabs>
            <w:ind w:left="360"/>
          </w:pPr>
        </w:p>
        <w:p w:rsidR="00D03D08" w:rsidRDefault="00C71917" w:rsidP="00C71917">
          <w:pPr>
            <w:pStyle w:val="Heading2"/>
          </w:pPr>
          <w:r>
            <w:lastRenderedPageBreak/>
            <w:t>Response Formats Details</w:t>
          </w:r>
        </w:p>
        <w:p w:rsidR="00D63786" w:rsidRDefault="00D03D08" w:rsidP="002166FD">
          <w:pPr>
            <w:pStyle w:val="NoSpacing"/>
            <w:rPr>
              <w:ins w:id="33" w:author="Terry Davis" w:date="2014-07-31T10:41:00Z"/>
            </w:rPr>
            <w:pPrChange w:id="34" w:author="Terry Davis" w:date="2014-07-31T10:42:00Z">
              <w:pPr/>
            </w:pPrChange>
          </w:pPr>
          <w:r>
            <w:t xml:space="preserve"> </w:t>
          </w:r>
          <w:r w:rsidR="00C71917">
            <w:t xml:space="preserve">All the </w:t>
          </w:r>
          <w:r w:rsidR="006103E4">
            <w:t xml:space="preserve">OTP </w:t>
          </w:r>
          <w:r w:rsidR="00C71917">
            <w:t>Services responses are formatted</w:t>
          </w:r>
          <w:r w:rsidR="00E06234">
            <w:t xml:space="preserve"> in</w:t>
          </w:r>
          <w:r w:rsidR="00C71917">
            <w:t xml:space="preserve"> XML</w:t>
          </w:r>
          <w:r w:rsidR="00E14914">
            <w:t xml:space="preserve">. </w:t>
          </w:r>
          <w:r w:rsidR="00E06234">
            <w:t xml:space="preserve"> </w:t>
          </w:r>
          <w:r w:rsidR="00E14914">
            <w:t>Responses contain a Reply node if successful and an Error node if unsuccessful.</w:t>
          </w:r>
        </w:p>
        <w:p w:rsidR="002166FD" w:rsidRDefault="002166FD" w:rsidP="002166FD">
          <w:pPr>
            <w:pStyle w:val="NoSpacing"/>
            <w:rPr>
              <w:ins w:id="35" w:author="Terry Davis" w:date="2014-07-31T10:42:00Z"/>
            </w:rPr>
            <w:pPrChange w:id="36" w:author="Terry Davis" w:date="2014-07-31T10:42:00Z">
              <w:pPr/>
            </w:pPrChange>
          </w:pPr>
          <w:ins w:id="37" w:author="Terry Davis" w:date="2014-07-31T10:41:00Z">
            <w:r>
              <w:t xml:space="preserve">Note: See Ad Pass section for details about how to process </w:t>
            </w:r>
          </w:ins>
          <w:ins w:id="38" w:author="Terry Davis" w:date="2014-07-31T12:33:00Z">
            <w:r w:rsidR="00446127">
              <w:t xml:space="preserve">the </w:t>
            </w:r>
          </w:ins>
          <w:ins w:id="39" w:author="Terry Davis" w:date="2014-07-31T10:41:00Z">
            <w:r>
              <w:t xml:space="preserve">Ad </w:t>
            </w:r>
          </w:ins>
          <w:ins w:id="40" w:author="Terry Davis" w:date="2014-07-31T12:33:00Z">
            <w:r w:rsidR="00446127">
              <w:t xml:space="preserve">node </w:t>
            </w:r>
          </w:ins>
          <w:ins w:id="41" w:author="Terry Davis" w:date="2014-07-31T10:41:00Z">
            <w:r>
              <w:t>in the response.</w:t>
            </w:r>
          </w:ins>
        </w:p>
        <w:p w:rsidR="002166FD" w:rsidDel="00446127" w:rsidRDefault="002166FD" w:rsidP="002166FD">
          <w:pPr>
            <w:pStyle w:val="NoSpacing"/>
            <w:rPr>
              <w:del w:id="42" w:author="Terry Davis" w:date="2014-07-31T12:33:00Z"/>
            </w:rPr>
            <w:pPrChange w:id="43" w:author="Terry Davis" w:date="2014-07-31T10:42:00Z">
              <w:pPr/>
            </w:pPrChange>
          </w:pPr>
        </w:p>
        <w:p w:rsidR="00AA6B5A" w:rsidRDefault="00AA6B5A" w:rsidP="0063043D">
          <w:pPr>
            <w:pStyle w:val="NoSpacing"/>
            <w:numPr>
              <w:ilvl w:val="0"/>
              <w:numId w:val="5"/>
            </w:numPr>
          </w:pPr>
          <w:r>
            <w:t>Example of response to successful request:</w:t>
          </w:r>
        </w:p>
        <w:p w:rsidR="0093578C" w:rsidRPr="00AC2FEE" w:rsidRDefault="0093578C" w:rsidP="0093578C">
          <w:pPr>
            <w:pStyle w:val="NoSpacing"/>
            <w:ind w:left="720"/>
            <w:rPr>
              <w:sz w:val="20"/>
              <w:szCs w:val="20"/>
              <w:rPrChange w:id="44" w:author="Terry Davis" w:date="2014-07-31T12:27:00Z">
                <w:rPr/>
              </w:rPrChange>
            </w:rPr>
          </w:pPr>
          <w:r w:rsidRPr="00AC2FEE">
            <w:rPr>
              <w:sz w:val="20"/>
              <w:szCs w:val="20"/>
              <w:rPrChange w:id="45" w:author="Terry Davis" w:date="2014-07-31T12:27:00Z">
                <w:rPr/>
              </w:rPrChange>
            </w:rPr>
            <w:t>&lt;?xml version="1.0" encoding="utf-8"?&gt;</w:t>
          </w:r>
        </w:p>
        <w:p w:rsidR="0093578C" w:rsidRPr="00AC2FEE" w:rsidRDefault="0093578C" w:rsidP="0093578C">
          <w:pPr>
            <w:pStyle w:val="NoSpacing"/>
            <w:ind w:left="720"/>
            <w:rPr>
              <w:sz w:val="20"/>
              <w:szCs w:val="20"/>
              <w:rPrChange w:id="46" w:author="Terry Davis" w:date="2014-07-31T12:27:00Z">
                <w:rPr/>
              </w:rPrChange>
            </w:rPr>
          </w:pPr>
          <w:r w:rsidRPr="00AC2FEE">
            <w:rPr>
              <w:sz w:val="20"/>
              <w:szCs w:val="20"/>
              <w:rPrChange w:id="47" w:author="Terry Davis" w:date="2014-07-31T12:27:00Z">
                <w:rPr/>
              </w:rPrChange>
            </w:rPr>
            <w:t xml:space="preserve">     &lt;macResponse totalProcessTime="14ms"&gt;</w:t>
          </w:r>
        </w:p>
        <w:p w:rsidR="0093578C" w:rsidRPr="00AC2FEE" w:rsidRDefault="0093578C" w:rsidP="0093578C">
          <w:pPr>
            <w:pStyle w:val="NoSpacing"/>
            <w:ind w:left="720"/>
            <w:rPr>
              <w:sz w:val="20"/>
              <w:szCs w:val="20"/>
              <w:rPrChange w:id="48" w:author="Terry Davis" w:date="2014-07-31T12:27:00Z">
                <w:rPr/>
              </w:rPrChange>
            </w:rPr>
          </w:pPr>
          <w:r w:rsidRPr="00AC2FEE">
            <w:rPr>
              <w:sz w:val="20"/>
              <w:szCs w:val="20"/>
              <w:rPrChange w:id="49" w:author="Terry Davis" w:date="2014-07-31T12:27:00Z">
                <w:rPr/>
              </w:rPrChange>
            </w:rPr>
            <w:t xml:space="preserve">   &lt;calledMethod&gt;WsRequestOtp()&lt;/calledMethod&gt;</w:t>
          </w:r>
        </w:p>
        <w:p w:rsidR="0093578C" w:rsidRPr="00AC2FEE" w:rsidRDefault="0093578C" w:rsidP="0093578C">
          <w:pPr>
            <w:pStyle w:val="NoSpacing"/>
            <w:ind w:left="720"/>
            <w:rPr>
              <w:sz w:val="20"/>
              <w:szCs w:val="20"/>
              <w:rPrChange w:id="50" w:author="Terry Davis" w:date="2014-07-31T12:27:00Z">
                <w:rPr/>
              </w:rPrChange>
            </w:rPr>
          </w:pPr>
          <w:r w:rsidRPr="00AC2FEE">
            <w:rPr>
              <w:sz w:val="20"/>
              <w:szCs w:val="20"/>
              <w:rPrChange w:id="51" w:author="Terry Davis" w:date="2014-07-31T12:27:00Z">
                <w:rPr/>
              </w:rPrChange>
            </w:rPr>
            <w:t xml:space="preserve">   &lt;Reply&gt;RequestId:53d1dc5174846958ac625de6|DeliveryMethod:Sms&lt;/Reply&gt;</w:t>
          </w:r>
        </w:p>
        <w:p w:rsidR="0093578C" w:rsidRPr="00AC2FEE" w:rsidRDefault="0093578C" w:rsidP="0093578C">
          <w:pPr>
            <w:pStyle w:val="NoSpacing"/>
            <w:ind w:left="720"/>
            <w:rPr>
              <w:ins w:id="52" w:author="Terry Davis" w:date="2014-07-31T10:40:00Z"/>
              <w:sz w:val="20"/>
              <w:szCs w:val="20"/>
              <w:rPrChange w:id="53" w:author="Terry Davis" w:date="2014-07-31T12:27:00Z">
                <w:rPr>
                  <w:ins w:id="54" w:author="Terry Davis" w:date="2014-07-31T10:40:00Z"/>
                </w:rPr>
              </w:rPrChange>
            </w:rPr>
          </w:pPr>
          <w:r w:rsidRPr="00AC2FEE">
            <w:rPr>
              <w:sz w:val="20"/>
              <w:szCs w:val="20"/>
              <w:rPrChange w:id="55" w:author="Terry Davis" w:date="2014-07-31T12:27:00Z">
                <w:rPr/>
              </w:rPrChange>
            </w:rPr>
            <w:t xml:space="preserve">   &lt;RequestId&gt;53d1dc5174846958ac625de6&lt;/RequestId&gt;</w:t>
          </w:r>
        </w:p>
        <w:p w:rsidR="002166FD" w:rsidRPr="00AC2FEE" w:rsidRDefault="00AC2FEE" w:rsidP="00AC2FEE">
          <w:pPr>
            <w:pStyle w:val="NoSpacing"/>
            <w:ind w:left="720"/>
            <w:rPr>
              <w:sz w:val="20"/>
              <w:szCs w:val="20"/>
              <w:rPrChange w:id="56" w:author="Terry Davis" w:date="2014-07-31T12:27:00Z">
                <w:rPr/>
              </w:rPrChange>
            </w:rPr>
            <w:pPrChange w:id="57" w:author="Terry Davis" w:date="2014-07-31T12:28:00Z">
              <w:pPr>
                <w:pStyle w:val="NoSpacing"/>
                <w:ind w:left="720"/>
              </w:pPr>
            </w:pPrChange>
          </w:pPr>
          <w:ins w:id="58" w:author="Terry Davis" w:date="2014-07-31T10:40:00Z">
            <w:r w:rsidRPr="00AC2FEE">
              <w:rPr>
                <w:sz w:val="20"/>
                <w:szCs w:val="20"/>
                <w:rPrChange w:id="59" w:author="Terry Davis" w:date="2014-07-31T12:27:00Z">
                  <w:rPr/>
                </w:rPrChange>
              </w:rPr>
              <w:t>&lt;Ad&gt;</w:t>
            </w:r>
          </w:ins>
          <w:ins w:id="60" w:author="Terry Davis" w:date="2014-07-31T12:23:00Z">
            <w:r w:rsidRPr="00AC2FEE">
              <w:rPr>
                <w:sz w:val="20"/>
                <w:szCs w:val="20"/>
                <w:rPrChange w:id="61" w:author="Terry Davis" w:date="2014-07-31T12:27:00Z">
                  <w:rPr/>
                </w:rPrChange>
              </w:rPr>
              <w:t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w:t>
            </w:r>
          </w:ins>
          <w:ins w:id="62" w:author="Terry Davis" w:date="2014-07-31T12:26:00Z">
            <w:r w:rsidRPr="00AC2FEE">
              <w:rPr>
                <w:sz w:val="20"/>
                <w:szCs w:val="20"/>
                <w:rPrChange w:id="63" w:author="Terry Davis" w:date="2014-07-31T12:27:00Z">
                  <w:rPr/>
                </w:rPrChange>
              </w:rPr>
              <w:t>65723D2230223E3C2F613E3C73637269707420747970653D22746578742F6A61766173637269707422207372633D22687474703A2F2F6170692E7365637572656164732E636F6D2F747261636B696E672E6A73223E3C2F7363726970743E3C2F6469763E</w:t>
            </w:r>
          </w:ins>
          <w:ins w:id="64" w:author="Terry Davis" w:date="2014-07-31T10:40:00Z">
            <w:r w:rsidR="002166FD" w:rsidRPr="00AC2FEE">
              <w:rPr>
                <w:sz w:val="20"/>
                <w:szCs w:val="20"/>
                <w:rPrChange w:id="65" w:author="Terry Davis" w:date="2014-07-31T12:27:00Z">
                  <w:rPr/>
                </w:rPrChange>
              </w:rPr>
              <w:t>&lt;/Ad&gt;</w:t>
            </w:r>
          </w:ins>
        </w:p>
        <w:p w:rsidR="0093578C" w:rsidRPr="00AC2FEE" w:rsidRDefault="0093578C" w:rsidP="0093578C">
          <w:pPr>
            <w:pStyle w:val="NoSpacing"/>
            <w:ind w:left="720"/>
            <w:rPr>
              <w:sz w:val="20"/>
              <w:szCs w:val="20"/>
              <w:rPrChange w:id="66" w:author="Terry Davis" w:date="2014-07-31T12:27:00Z">
                <w:rPr/>
              </w:rPrChange>
            </w:rPr>
          </w:pPr>
          <w:r w:rsidRPr="00AC2FEE">
            <w:rPr>
              <w:sz w:val="20"/>
              <w:szCs w:val="20"/>
              <w:rPrChange w:id="67" w:author="Terry Davis" w:date="2014-07-31T12:27:00Z">
                <w:rPr/>
              </w:rPrChange>
            </w:rPr>
            <w:t xml:space="preserve">   &lt;Details&gt;SendOtp:Kohl's&lt;/Details&gt;</w:t>
          </w:r>
        </w:p>
        <w:p w:rsidR="0093578C" w:rsidRPr="00AC2FEE" w:rsidRDefault="0093578C" w:rsidP="0093578C">
          <w:pPr>
            <w:pStyle w:val="NoSpacing"/>
            <w:ind w:left="720"/>
            <w:rPr>
              <w:sz w:val="20"/>
              <w:szCs w:val="20"/>
              <w:rPrChange w:id="68" w:author="Terry Davis" w:date="2014-07-31T12:27:00Z">
                <w:rPr/>
              </w:rPrChange>
            </w:rPr>
          </w:pPr>
          <w:r w:rsidRPr="00AC2FEE">
            <w:rPr>
              <w:sz w:val="20"/>
              <w:szCs w:val="20"/>
              <w:rPrChange w:id="69" w:author="Terry Davis" w:date="2014-07-31T12:27:00Z">
                <w:rPr/>
              </w:rPrChange>
            </w:rPr>
            <w:t>&lt;/macResponse&gt;</w:t>
          </w:r>
        </w:p>
        <w:p w:rsidR="0093578C" w:rsidRDefault="0093578C" w:rsidP="0093578C">
          <w:pPr>
            <w:pStyle w:val="NoSpacing"/>
            <w:ind w:left="720"/>
          </w:pPr>
        </w:p>
        <w:p w:rsidR="00AA5D90" w:rsidRDefault="00AA5D90" w:rsidP="0093578C">
          <w:pPr>
            <w:pStyle w:val="NoSpacing"/>
            <w:ind w:left="720"/>
            <w:rPr>
              <w:ins w:id="70" w:author="Terry Davis" w:date="2014-07-31T10:57:00Z"/>
            </w:rPr>
          </w:pPr>
          <w:r w:rsidRPr="00AA5D90">
            <w:rPr>
              <w:b/>
            </w:rPr>
            <w:t>Note:</w:t>
          </w:r>
          <w:r>
            <w:t xml:space="preserve"> In the example above the response is for a “SendOTP” request. </w:t>
          </w:r>
          <w:r w:rsidR="00E06234">
            <w:t xml:space="preserve"> </w:t>
          </w:r>
          <w:r>
            <w:t>The RequestId is used as the correlation number and must be returned in the VerifyOTP request.</w:t>
          </w:r>
        </w:p>
        <w:p w:rsidR="005204D8" w:rsidRDefault="005204D8" w:rsidP="0093578C">
          <w:pPr>
            <w:pStyle w:val="NoSpacing"/>
            <w:ind w:left="720"/>
          </w:pPr>
          <w:ins w:id="71" w:author="Terry Davis" w:date="2014-07-31T10:57:00Z">
            <w:r>
              <w:rPr>
                <w:b/>
              </w:rPr>
              <w:t>Note:</w:t>
            </w:r>
            <w:r>
              <w:t xml:space="preserve"> The example response contains an Ad, see the Ad Pass section for more details on how to process the Ad data in the response.</w:t>
            </w:r>
          </w:ins>
        </w:p>
        <w:p w:rsidR="00AA6B5A" w:rsidRDefault="00AA6B5A" w:rsidP="005E6BD1">
          <w:pPr>
            <w:pStyle w:val="NoSpacing"/>
            <w:ind w:left="1080"/>
          </w:pPr>
        </w:p>
        <w:p w:rsidR="00AA6B5A" w:rsidRDefault="00AA6B5A" w:rsidP="0063043D">
          <w:pPr>
            <w:pStyle w:val="NoSpacing"/>
            <w:numPr>
              <w:ilvl w:val="0"/>
              <w:numId w:val="5"/>
            </w:numPr>
          </w:pPr>
          <w:r>
            <w:t>Example of response to unsuccessful request:</w:t>
          </w:r>
        </w:p>
        <w:p w:rsidR="00AA6B5A" w:rsidRDefault="00AA6B5A" w:rsidP="00AA6B5A">
          <w:pPr>
            <w:pStyle w:val="NoSpacing"/>
            <w:ind w:left="720"/>
          </w:pPr>
          <w:r w:rsidRPr="00AA6B5A">
            <w:t>&lt;?xml version="1.0" encoding="utf-8" ?&gt;</w:t>
          </w:r>
        </w:p>
        <w:p w:rsidR="00AA6B5A" w:rsidRDefault="006F767F" w:rsidP="00AA6B5A">
          <w:pPr>
            <w:pStyle w:val="NoSpacing"/>
            <w:ind w:left="720"/>
          </w:pPr>
          <w:r>
            <w:t>&lt;macResponse</w:t>
          </w:r>
          <w:r w:rsidR="00AA6B5A" w:rsidRPr="00AA6B5A">
            <w:t>&gt;</w:t>
          </w:r>
        </w:p>
        <w:p w:rsidR="00AA6B5A" w:rsidRDefault="00AA6B5A" w:rsidP="00AA6B5A">
          <w:pPr>
            <w:pStyle w:val="NoSpacing"/>
            <w:ind w:left="720" w:firstLine="720"/>
          </w:pPr>
          <w:r w:rsidRPr="00AA6B5A">
            <w:t>&lt;</w:t>
          </w:r>
          <w:r>
            <w:t>Error</w:t>
          </w:r>
          <w:r w:rsidRPr="00AA6B5A">
            <w:t>&gt;</w:t>
          </w:r>
          <w:r>
            <w:t>Invalid Request Id</w:t>
          </w:r>
          <w:r w:rsidRPr="00AA6B5A">
            <w:t>&lt;/</w:t>
          </w:r>
          <w:r>
            <w:t>Error</w:t>
          </w:r>
          <w:r w:rsidRPr="00AA6B5A">
            <w:t>&gt;</w:t>
          </w:r>
        </w:p>
        <w:p w:rsidR="00AA6B5A" w:rsidRDefault="00AA6B5A" w:rsidP="00AA6B5A">
          <w:pPr>
            <w:pStyle w:val="NoSpacing"/>
            <w:ind w:left="720"/>
          </w:pPr>
          <w:r w:rsidRPr="00AA6B5A">
            <w:t>&lt;</w:t>
          </w:r>
          <w:r>
            <w:t>/</w:t>
          </w:r>
          <w:r w:rsidRPr="00AA6B5A">
            <w:t>macResponse</w:t>
          </w:r>
          <w:r>
            <w:t>&gt;</w:t>
          </w:r>
        </w:p>
        <w:p w:rsidR="00AA6B5A" w:rsidRDefault="00AA6B5A" w:rsidP="00AA6B5A">
          <w:pPr>
            <w:pStyle w:val="NoSpacing"/>
            <w:ind w:left="720" w:firstLine="720"/>
          </w:pPr>
        </w:p>
        <w:p w:rsidR="0058348B" w:rsidRDefault="00987690" w:rsidP="005E6BD1">
          <w:pPr>
            <w:pStyle w:val="NoSpacing"/>
            <w:ind w:left="1080"/>
          </w:pPr>
        </w:p>
      </w:sdtContent>
    </w:sdt>
    <w:p w:rsidR="00446127" w:rsidRDefault="00446127">
      <w:pPr>
        <w:rPr>
          <w:ins w:id="72" w:author="Terry Davis" w:date="2014-07-31T12:34:00Z"/>
          <w:rFonts w:asciiTheme="majorHAnsi" w:eastAsiaTheme="majorEastAsia" w:hAnsiTheme="majorHAnsi" w:cstheme="majorBidi"/>
          <w:color w:val="2E74B5" w:themeColor="accent1" w:themeShade="BF"/>
          <w:sz w:val="26"/>
          <w:szCs w:val="26"/>
          <w:highlight w:val="white"/>
        </w:rPr>
      </w:pPr>
      <w:ins w:id="73" w:author="Terry Davis" w:date="2014-07-31T12:34:00Z">
        <w:r>
          <w:rPr>
            <w:highlight w:val="white"/>
          </w:rPr>
          <w:br w:type="page"/>
        </w:r>
      </w:ins>
    </w:p>
    <w:p w:rsidR="005204D8" w:rsidRDefault="005204D8" w:rsidP="005204D8">
      <w:pPr>
        <w:pStyle w:val="Heading2"/>
        <w:rPr>
          <w:ins w:id="74" w:author="Terry Davis" w:date="2014-07-31T11:00:00Z"/>
          <w:highlight w:val="white"/>
        </w:rPr>
        <w:pPrChange w:id="75" w:author="Terry Davis" w:date="2014-07-31T11:00:00Z">
          <w:pPr/>
        </w:pPrChange>
      </w:pPr>
      <w:ins w:id="76" w:author="Terry Davis" w:date="2014-07-31T10:59:00Z">
        <w:r>
          <w:rPr>
            <w:highlight w:val="white"/>
          </w:rPr>
          <w:lastRenderedPageBreak/>
          <w:t>Ad Pass</w:t>
        </w:r>
      </w:ins>
    </w:p>
    <w:p w:rsidR="005204D8" w:rsidRDefault="005204D8" w:rsidP="005204D8">
      <w:pPr>
        <w:pStyle w:val="NoSpacing"/>
        <w:rPr>
          <w:ins w:id="77" w:author="Terry Davis" w:date="2014-07-31T11:23:00Z"/>
          <w:highlight w:val="white"/>
        </w:rPr>
        <w:pPrChange w:id="78" w:author="Terry Davis" w:date="2014-07-31T11:00:00Z">
          <w:pPr/>
        </w:pPrChange>
      </w:pPr>
      <w:ins w:id="79" w:author="Terry Davis" w:date="2014-07-31T11:00:00Z">
        <w:r>
          <w:rPr>
            <w:highlight w:val="white"/>
          </w:rPr>
          <w:t xml:space="preserve">This section explains how </w:t>
        </w:r>
      </w:ins>
      <w:ins w:id="80" w:author="Terry Davis" w:date="2014-07-31T11:32:00Z">
        <w:r w:rsidR="00987690">
          <w:rPr>
            <w:highlight w:val="white"/>
          </w:rPr>
          <w:t xml:space="preserve">the Ad Pass feature works, how </w:t>
        </w:r>
      </w:ins>
      <w:ins w:id="81" w:author="Terry Davis" w:date="2014-07-31T11:00:00Z">
        <w:r>
          <w:rPr>
            <w:highlight w:val="white"/>
          </w:rPr>
          <w:t>to use the Ad Pass Option in the request and how to process that Ad Pass data in the response.</w:t>
        </w:r>
      </w:ins>
      <w:ins w:id="82" w:author="Terry Davis" w:date="2014-07-31T11:22:00Z">
        <w:r w:rsidR="00B60821">
          <w:rPr>
            <w:highlight w:val="white"/>
          </w:rPr>
          <w:t xml:space="preserve"> The Ad returned in the response contains a Javascript code snippet designed to be inserted in the </w:t>
        </w:r>
      </w:ins>
      <w:ins w:id="83" w:author="Terry Davis" w:date="2014-07-31T11:23:00Z">
        <w:r w:rsidR="00B60821">
          <w:rPr>
            <w:highlight w:val="white"/>
          </w:rPr>
          <w:t>“Enter OTP” page.</w:t>
        </w:r>
      </w:ins>
      <w:ins w:id="84" w:author="Terry Davis" w:date="2014-07-31T11:24:00Z">
        <w:r w:rsidR="00B60821">
          <w:rPr>
            <w:highlight w:val="white"/>
          </w:rPr>
          <w:t xml:space="preserve"> </w:t>
        </w:r>
      </w:ins>
      <w:ins w:id="85" w:author="Terry Davis" w:date="2014-07-31T11:25:00Z">
        <w:r w:rsidR="00B60821">
          <w:rPr>
            <w:highlight w:val="white"/>
          </w:rPr>
          <w:t xml:space="preserve">Preferably </w:t>
        </w:r>
      </w:ins>
      <w:ins w:id="86" w:author="Terry Davis" w:date="2014-07-31T11:24:00Z">
        <w:r w:rsidR="00B60821">
          <w:rPr>
            <w:highlight w:val="white"/>
          </w:rPr>
          <w:t>in a predefined &lt;div&gt; on the Enter OTP page.</w:t>
        </w:r>
      </w:ins>
    </w:p>
    <w:p w:rsidR="00B60821" w:rsidRDefault="00B60821" w:rsidP="005204D8">
      <w:pPr>
        <w:pStyle w:val="NoSpacing"/>
        <w:rPr>
          <w:ins w:id="87" w:author="Terry Davis" w:date="2014-07-31T11:32:00Z"/>
          <w:highlight w:val="white"/>
        </w:rPr>
        <w:pPrChange w:id="88" w:author="Terry Davis" w:date="2014-07-31T11:00:00Z">
          <w:pPr/>
        </w:pPrChange>
      </w:pPr>
    </w:p>
    <w:p w:rsidR="00987690" w:rsidRDefault="00987690" w:rsidP="00101965">
      <w:pPr>
        <w:pStyle w:val="Heading3"/>
        <w:rPr>
          <w:ins w:id="89" w:author="Terry Davis" w:date="2014-07-31T11:35:00Z"/>
          <w:highlight w:val="white"/>
        </w:rPr>
        <w:pPrChange w:id="90" w:author="Terry Davis" w:date="2014-07-31T11:39:00Z">
          <w:pPr/>
        </w:pPrChange>
      </w:pPr>
      <w:ins w:id="91" w:author="Terry Davis" w:date="2014-07-31T11:32:00Z">
        <w:r>
          <w:rPr>
            <w:highlight w:val="white"/>
          </w:rPr>
          <w:t>Overview of how Ad Pass Works</w:t>
        </w:r>
      </w:ins>
    </w:p>
    <w:p w:rsidR="00987690" w:rsidRDefault="00987690" w:rsidP="005204D8">
      <w:pPr>
        <w:pStyle w:val="NoSpacing"/>
        <w:rPr>
          <w:ins w:id="92" w:author="Terry Davis" w:date="2014-07-31T11:38:00Z"/>
          <w:highlight w:val="white"/>
        </w:rPr>
        <w:pPrChange w:id="93" w:author="Terry Davis" w:date="2014-07-31T11:00:00Z">
          <w:pPr/>
        </w:pPrChange>
      </w:pPr>
      <w:ins w:id="94" w:author="Terry Davis" w:date="2014-07-31T11:35:00Z">
        <w:r>
          <w:rPr>
            <w:highlight w:val="white"/>
          </w:rPr>
          <w:t>The Ad Pass feature processes 2 Ads for a SendOTP request, 1 Ad gets included in the OTP Text Message and other Ad get returned in the response.</w:t>
        </w:r>
      </w:ins>
      <w:ins w:id="95" w:author="Terry Davis" w:date="2014-07-31T11:37:00Z">
        <w:r>
          <w:rPr>
            <w:highlight w:val="white"/>
          </w:rPr>
          <w:t xml:space="preserve"> Both Ads are preconfigu</w:t>
        </w:r>
        <w:r w:rsidR="00AC2FEE">
          <w:rPr>
            <w:highlight w:val="white"/>
          </w:rPr>
          <w:t xml:space="preserve">red in the </w:t>
        </w:r>
        <w:r>
          <w:rPr>
            <w:highlight w:val="white"/>
          </w:rPr>
          <w:t xml:space="preserve">Ad Server by the Client </w:t>
        </w:r>
      </w:ins>
      <w:ins w:id="96" w:author="Terry Davis" w:date="2014-07-31T11:38:00Z">
        <w:r>
          <w:rPr>
            <w:highlight w:val="white"/>
          </w:rPr>
          <w:t xml:space="preserve">via the Ad Campaign process. </w:t>
        </w:r>
      </w:ins>
    </w:p>
    <w:p w:rsidR="00987690" w:rsidRDefault="00987690" w:rsidP="005204D8">
      <w:pPr>
        <w:pStyle w:val="NoSpacing"/>
        <w:rPr>
          <w:ins w:id="97" w:author="Terry Davis" w:date="2014-07-31T11:35:00Z"/>
          <w:highlight w:val="white"/>
        </w:rPr>
        <w:pPrChange w:id="98" w:author="Terry Davis" w:date="2014-07-31T11:00:00Z">
          <w:pPr/>
        </w:pPrChange>
      </w:pPr>
      <w:ins w:id="99" w:author="Terry Davis" w:date="2014-07-31T11:38:00Z">
        <w:r>
          <w:rPr>
            <w:highlight w:val="white"/>
          </w:rPr>
          <w:t xml:space="preserve">Note: The Ad Campaign process will be covered in a </w:t>
        </w:r>
      </w:ins>
      <w:ins w:id="100" w:author="Terry Davis" w:date="2014-07-31T11:39:00Z">
        <w:r>
          <w:rPr>
            <w:highlight w:val="white"/>
          </w:rPr>
          <w:t>separate</w:t>
        </w:r>
      </w:ins>
      <w:ins w:id="101" w:author="Terry Davis" w:date="2014-07-31T11:38:00Z">
        <w:r>
          <w:rPr>
            <w:highlight w:val="white"/>
          </w:rPr>
          <w:t xml:space="preserve"> </w:t>
        </w:r>
      </w:ins>
      <w:ins w:id="102" w:author="Terry Davis" w:date="2014-07-31T11:39:00Z">
        <w:r>
          <w:rPr>
            <w:highlight w:val="white"/>
          </w:rPr>
          <w:t>document.</w:t>
        </w:r>
      </w:ins>
    </w:p>
    <w:p w:rsidR="00987690" w:rsidRDefault="00987690" w:rsidP="005204D8">
      <w:pPr>
        <w:pStyle w:val="NoSpacing"/>
        <w:rPr>
          <w:ins w:id="103" w:author="Terry Davis" w:date="2014-07-31T11:33:00Z"/>
          <w:highlight w:val="white"/>
        </w:rPr>
        <w:pPrChange w:id="104" w:author="Terry Davis" w:date="2014-07-31T11:00:00Z">
          <w:pPr/>
        </w:pPrChange>
      </w:pPr>
    </w:p>
    <w:p w:rsidR="00987690" w:rsidRDefault="00987690" w:rsidP="005204D8">
      <w:pPr>
        <w:pStyle w:val="NoSpacing"/>
        <w:rPr>
          <w:ins w:id="105" w:author="Terry Davis" w:date="2014-07-31T11:41:00Z"/>
          <w:highlight w:val="white"/>
        </w:rPr>
        <w:pPrChange w:id="106" w:author="Terry Davis" w:date="2014-07-31T11:00:00Z">
          <w:pPr/>
        </w:pPrChange>
      </w:pPr>
      <w:ins w:id="107" w:author="Terry Davis" w:date="2014-07-31T11:33:00Z">
        <w:r>
          <w:rPr>
            <w:highlight w:val="white"/>
          </w:rPr>
          <w:t xml:space="preserve">When the Client calls the MAC OTP system to send an OTP to an end user and all the configuration and Opt-out options for send Ads to the end user are met, the </w:t>
        </w:r>
      </w:ins>
      <w:ins w:id="108" w:author="Terry Davis" w:date="2014-07-31T11:39:00Z">
        <w:r w:rsidR="00101965">
          <w:rPr>
            <w:highlight w:val="white"/>
          </w:rPr>
          <w:t xml:space="preserve">OTP Server send a request to the Ad </w:t>
        </w:r>
      </w:ins>
      <w:ins w:id="109" w:author="Terry Davis" w:date="2014-07-31T12:28:00Z">
        <w:r w:rsidR="00AC2FEE">
          <w:rPr>
            <w:highlight w:val="white"/>
          </w:rPr>
          <w:t>S</w:t>
        </w:r>
      </w:ins>
      <w:ins w:id="110" w:author="Terry Davis" w:date="2014-07-31T11:39:00Z">
        <w:r w:rsidR="00101965">
          <w:rPr>
            <w:highlight w:val="white"/>
          </w:rPr>
          <w:t xml:space="preserve">erver requesting an Ad for the client/user. The </w:t>
        </w:r>
      </w:ins>
      <w:ins w:id="111" w:author="Terry Davis" w:date="2014-07-31T11:41:00Z">
        <w:r w:rsidR="00101965">
          <w:rPr>
            <w:highlight w:val="white"/>
          </w:rPr>
          <w:t xml:space="preserve">response from the </w:t>
        </w:r>
      </w:ins>
      <w:ins w:id="112" w:author="Terry Davis" w:date="2014-07-31T11:39:00Z">
        <w:r w:rsidR="00101965">
          <w:rPr>
            <w:highlight w:val="white"/>
          </w:rPr>
          <w:t>Ad</w:t>
        </w:r>
      </w:ins>
      <w:ins w:id="113" w:author="Terry Davis" w:date="2014-07-31T12:29:00Z">
        <w:r w:rsidR="00AC2FEE">
          <w:rPr>
            <w:highlight w:val="white"/>
          </w:rPr>
          <w:t xml:space="preserve"> S</w:t>
        </w:r>
      </w:ins>
      <w:ins w:id="114" w:author="Terry Davis" w:date="2014-07-31T11:41:00Z">
        <w:r w:rsidR="00101965">
          <w:rPr>
            <w:highlight w:val="white"/>
          </w:rPr>
          <w:t>erver contains both Ads and the OTP server includes the “Message” Ad in the OTP Text message that gets sent to the end user mobile phone. The Otp server encodes the other Ad and includes the value in the RequestOTP response. The Client decodes the Ad an inserts the Ad into the Enter OTP page.</w:t>
        </w:r>
      </w:ins>
    </w:p>
    <w:p w:rsidR="00101965" w:rsidRDefault="00101965" w:rsidP="005204D8">
      <w:pPr>
        <w:pStyle w:val="NoSpacing"/>
        <w:rPr>
          <w:ins w:id="115" w:author="Terry Davis" w:date="2014-07-31T11:01:00Z"/>
          <w:highlight w:val="white"/>
        </w:rPr>
        <w:pPrChange w:id="116" w:author="Terry Davis" w:date="2014-07-31T11:00:00Z">
          <w:pPr/>
        </w:pPrChange>
      </w:pPr>
    </w:p>
    <w:p w:rsidR="005204D8" w:rsidRDefault="005204D8" w:rsidP="005204D8">
      <w:pPr>
        <w:pStyle w:val="Heading3"/>
        <w:rPr>
          <w:ins w:id="117" w:author="Terry Davis" w:date="2014-07-31T11:00:00Z"/>
          <w:highlight w:val="white"/>
        </w:rPr>
        <w:pPrChange w:id="118" w:author="Terry Davis" w:date="2014-07-31T11:02:00Z">
          <w:pPr/>
        </w:pPrChange>
      </w:pPr>
      <w:ins w:id="119" w:author="Terry Davis" w:date="2014-07-31T11:01:00Z">
        <w:r>
          <w:rPr>
            <w:highlight w:val="white"/>
          </w:rPr>
          <w:t>Processing</w:t>
        </w:r>
      </w:ins>
      <w:ins w:id="120" w:author="Terry Davis" w:date="2014-07-31T11:21:00Z">
        <w:r w:rsidR="00B60821">
          <w:rPr>
            <w:highlight w:val="white"/>
          </w:rPr>
          <w:t xml:space="preserve"> (Request)</w:t>
        </w:r>
      </w:ins>
    </w:p>
    <w:p w:rsidR="005204D8" w:rsidRDefault="005204D8" w:rsidP="005204D8">
      <w:pPr>
        <w:pStyle w:val="NoSpacing"/>
        <w:rPr>
          <w:ins w:id="121" w:author="Terry Davis" w:date="2014-07-31T11:03:00Z"/>
          <w:highlight w:val="white"/>
        </w:rPr>
        <w:pPrChange w:id="122" w:author="Terry Davis" w:date="2014-07-31T11:03:00Z">
          <w:pPr/>
        </w:pPrChange>
      </w:pPr>
      <w:ins w:id="123" w:author="Terry Davis" w:date="2014-07-31T11:02:00Z">
        <w:r>
          <w:rPr>
            <w:highlight w:val="white"/>
          </w:rPr>
          <w:t xml:space="preserve">The Ad Pass feature has several options that control </w:t>
        </w:r>
        <w:r w:rsidR="00B60821">
          <w:rPr>
            <w:highlight w:val="white"/>
          </w:rPr>
          <w:t>the processing,</w:t>
        </w:r>
      </w:ins>
    </w:p>
    <w:p w:rsidR="005204D8" w:rsidRDefault="005204D8" w:rsidP="005204D8">
      <w:pPr>
        <w:pStyle w:val="NoSpacing"/>
        <w:numPr>
          <w:ilvl w:val="0"/>
          <w:numId w:val="13"/>
        </w:numPr>
        <w:rPr>
          <w:ins w:id="124" w:author="Terry Davis" w:date="2014-07-31T11:04:00Z"/>
          <w:highlight w:val="white"/>
        </w:rPr>
        <w:pPrChange w:id="125" w:author="Terry Davis" w:date="2014-07-31T11:03:00Z">
          <w:pPr/>
        </w:pPrChange>
      </w:pPr>
      <w:ins w:id="126" w:author="Terry Davis" w:date="2014-07-31T11:03:00Z">
        <w:r>
          <w:rPr>
            <w:highlight w:val="white"/>
          </w:rPr>
          <w:t>The in the Client</w:t>
        </w:r>
      </w:ins>
      <w:ins w:id="127" w:author="Terry Davis" w:date="2014-07-31T11:04:00Z">
        <w:r>
          <w:rPr>
            <w:highlight w:val="white"/>
          </w:rPr>
          <w:t>’s configuration the Ad Pass option must be set. The is done via the Administrative interface.</w:t>
        </w:r>
      </w:ins>
    </w:p>
    <w:p w:rsidR="005204D8" w:rsidRDefault="005204D8" w:rsidP="005204D8">
      <w:pPr>
        <w:pStyle w:val="NoSpacing"/>
        <w:numPr>
          <w:ilvl w:val="0"/>
          <w:numId w:val="13"/>
        </w:numPr>
        <w:rPr>
          <w:ins w:id="128" w:author="Terry Davis" w:date="2014-07-31T11:07:00Z"/>
          <w:highlight w:val="white"/>
        </w:rPr>
        <w:pPrChange w:id="129" w:author="Terry Davis" w:date="2014-07-31T11:03:00Z">
          <w:pPr/>
        </w:pPrChange>
      </w:pPr>
      <w:ins w:id="130" w:author="Terry Davis" w:date="2014-07-31T11:04:00Z">
        <w:r>
          <w:rPr>
            <w:highlight w:val="white"/>
          </w:rPr>
          <w:t>If using Registered user OTP request the end user</w:t>
        </w:r>
      </w:ins>
      <w:ins w:id="131" w:author="Terry Davis" w:date="2014-07-31T11:05:00Z">
        <w:r>
          <w:rPr>
            <w:highlight w:val="white"/>
          </w:rPr>
          <w:t xml:space="preserve">’s configuration must have the </w:t>
        </w:r>
      </w:ins>
      <w:ins w:id="132" w:author="Terry Davis" w:date="2014-07-31T11:06:00Z">
        <w:r w:rsidR="000B71E5">
          <w:rPr>
            <w:highlight w:val="white"/>
          </w:rPr>
          <w:t>Ad Op</w:t>
        </w:r>
      </w:ins>
      <w:ins w:id="133" w:author="Terry Davis" w:date="2014-07-31T11:07:00Z">
        <w:r w:rsidR="000B71E5">
          <w:rPr>
            <w:highlight w:val="white"/>
          </w:rPr>
          <w:t xml:space="preserve">t-out flag set to false. This is done when the user is first registered or through the </w:t>
        </w:r>
      </w:ins>
      <w:ins w:id="134" w:author="Terry Davis" w:date="2014-07-31T11:20:00Z">
        <w:r w:rsidR="00B60821">
          <w:rPr>
            <w:highlight w:val="white"/>
          </w:rPr>
          <w:t>E</w:t>
        </w:r>
      </w:ins>
      <w:ins w:id="135" w:author="Terry Davis" w:date="2014-07-31T11:07:00Z">
        <w:r w:rsidR="00B60821">
          <w:rPr>
            <w:highlight w:val="white"/>
          </w:rPr>
          <w:t>nd User M</w:t>
        </w:r>
        <w:r w:rsidR="000B71E5">
          <w:rPr>
            <w:highlight w:val="white"/>
          </w:rPr>
          <w:t>anagement service, not covered in this document.</w:t>
        </w:r>
      </w:ins>
    </w:p>
    <w:p w:rsidR="000B71E5" w:rsidRDefault="000B71E5" w:rsidP="005204D8">
      <w:pPr>
        <w:pStyle w:val="NoSpacing"/>
        <w:numPr>
          <w:ilvl w:val="0"/>
          <w:numId w:val="13"/>
        </w:numPr>
        <w:rPr>
          <w:ins w:id="136" w:author="Terry Davis" w:date="2014-07-31T11:10:00Z"/>
          <w:highlight w:val="white"/>
        </w:rPr>
        <w:pPrChange w:id="137" w:author="Terry Davis" w:date="2014-07-31T11:03:00Z">
          <w:pPr/>
        </w:pPrChange>
      </w:pPr>
      <w:ins w:id="138" w:author="Terry Davis" w:date="2014-07-31T11:08:00Z">
        <w:r>
          <w:rPr>
            <w:highlight w:val="white"/>
          </w:rPr>
          <w:t>The Ad Pass Option</w:t>
        </w:r>
      </w:ins>
      <w:ins w:id="139" w:author="Terry Davis" w:date="2014-07-31T11:15:00Z">
        <w:r>
          <w:rPr>
            <w:highlight w:val="white"/>
          </w:rPr>
          <w:t xml:space="preserve"> </w:t>
        </w:r>
        <w:r>
          <w:rPr>
            <w:color w:val="FF0000"/>
          </w:rPr>
          <w:t>”A</w:t>
        </w:r>
        <w:r w:rsidRPr="00770D6C">
          <w:rPr>
            <w:color w:val="FF0000"/>
          </w:rPr>
          <w:t>P</w:t>
        </w:r>
        <w:r>
          <w:rPr>
            <w:color w:val="FF0000"/>
          </w:rPr>
          <w:t>Opt”</w:t>
        </w:r>
      </w:ins>
      <w:ins w:id="140" w:author="Terry Davis" w:date="2014-07-31T11:08:00Z">
        <w:r>
          <w:rPr>
            <w:highlight w:val="white"/>
          </w:rPr>
          <w:t xml:space="preserve"> is included in the request,</w:t>
        </w:r>
      </w:ins>
    </w:p>
    <w:p w:rsidR="000B71E5" w:rsidRDefault="000B71E5" w:rsidP="000B71E5">
      <w:pPr>
        <w:pStyle w:val="NoSpacing"/>
        <w:numPr>
          <w:ilvl w:val="1"/>
          <w:numId w:val="13"/>
        </w:numPr>
        <w:rPr>
          <w:ins w:id="141" w:author="Terry Davis" w:date="2014-07-31T11:10:00Z"/>
        </w:rPr>
      </w:pPr>
      <w:ins w:id="142" w:author="Terry Davis" w:date="2014-07-31T11:10:00Z">
        <w:r>
          <w:t xml:space="preserve">Set to </w:t>
        </w:r>
        <w:r>
          <w:rPr>
            <w:rFonts w:ascii="Consolas" w:hAnsi="Consolas" w:cs="Consolas"/>
            <w:color w:val="A31515"/>
            <w:sz w:val="19"/>
            <w:szCs w:val="19"/>
            <w:highlight w:val="white"/>
          </w:rPr>
          <w:t>"AdDisable"</w:t>
        </w:r>
        <w:r>
          <w:rPr>
            <w:rFonts w:ascii="Consolas" w:hAnsi="Consolas" w:cs="Consolas"/>
            <w:color w:val="A31515"/>
            <w:sz w:val="19"/>
            <w:szCs w:val="19"/>
          </w:rPr>
          <w:t xml:space="preserve"> </w:t>
        </w:r>
        <w:r>
          <w:t>system will not send an Ad for this request regardless of client’s configuration.</w:t>
        </w:r>
      </w:ins>
    </w:p>
    <w:p w:rsidR="000B71E5" w:rsidRDefault="000B71E5" w:rsidP="000B71E5">
      <w:pPr>
        <w:pStyle w:val="NoSpacing"/>
        <w:numPr>
          <w:ilvl w:val="1"/>
          <w:numId w:val="13"/>
        </w:numPr>
        <w:rPr>
          <w:ins w:id="143" w:author="Terry Davis" w:date="2014-07-31T11:10:00Z"/>
        </w:rPr>
      </w:pPr>
      <w:ins w:id="144" w:author="Terry Davis" w:date="2014-07-31T11:10:00Z">
        <w:r>
          <w:t xml:space="preserve">Set to </w:t>
        </w:r>
        <w:r>
          <w:rPr>
            <w:rFonts w:ascii="Consolas" w:hAnsi="Consolas" w:cs="Consolas"/>
            <w:color w:val="A31515"/>
            <w:sz w:val="19"/>
            <w:szCs w:val="19"/>
            <w:highlight w:val="white"/>
          </w:rPr>
          <w:t>"ADEnable"</w:t>
        </w:r>
        <w:r>
          <w:t xml:space="preserve"> or not specified Ad will be sent according to the Client’s configuration.</w:t>
        </w:r>
      </w:ins>
    </w:p>
    <w:p w:rsidR="00B60821" w:rsidRPr="00B60821" w:rsidRDefault="000B71E5" w:rsidP="00B60821">
      <w:pPr>
        <w:pStyle w:val="NoSpacing"/>
        <w:numPr>
          <w:ilvl w:val="0"/>
          <w:numId w:val="13"/>
        </w:numPr>
        <w:rPr>
          <w:ins w:id="145" w:author="Terry Davis" w:date="2014-07-31T11:21:00Z"/>
          <w:highlight w:val="white"/>
          <w:rPrChange w:id="146" w:author="Terry Davis" w:date="2014-07-31T11:21:00Z">
            <w:rPr>
              <w:ins w:id="147" w:author="Terry Davis" w:date="2014-07-31T11:21:00Z"/>
              <w:highlight w:val="white"/>
            </w:rPr>
          </w:rPrChange>
        </w:rPr>
        <w:pPrChange w:id="148" w:author="Terry Davis" w:date="2014-07-31T11:21:00Z">
          <w:pPr/>
        </w:pPrChange>
      </w:pPr>
      <w:ins w:id="149" w:author="Terry Davis" w:date="2014-07-31T11:16:00Z">
        <w:r>
          <w:rPr>
            <w:highlight w:val="white"/>
          </w:rPr>
          <w:t xml:space="preserve">The Client has registered with </w:t>
        </w:r>
      </w:ins>
      <w:ins w:id="150" w:author="Terry Davis" w:date="2014-07-31T11:17:00Z">
        <w:r>
          <w:rPr>
            <w:highlight w:val="white"/>
          </w:rPr>
          <w:t xml:space="preserve">an Ad </w:t>
        </w:r>
        <w:r w:rsidR="00B60821">
          <w:rPr>
            <w:highlight w:val="white"/>
          </w:rPr>
          <w:t>portfolio</w:t>
        </w:r>
      </w:ins>
      <w:ins w:id="151" w:author="Terry Davis" w:date="2014-07-31T12:31:00Z">
        <w:r w:rsidR="00446127">
          <w:rPr>
            <w:highlight w:val="white"/>
          </w:rPr>
          <w:t>.</w:t>
        </w:r>
      </w:ins>
    </w:p>
    <w:p w:rsidR="00B60821" w:rsidRDefault="00B60821" w:rsidP="00B60821">
      <w:pPr>
        <w:pStyle w:val="Heading3"/>
        <w:rPr>
          <w:ins w:id="152" w:author="Terry Davis" w:date="2014-07-31T11:21:00Z"/>
          <w:highlight w:val="white"/>
        </w:rPr>
      </w:pPr>
    </w:p>
    <w:p w:rsidR="00B60821" w:rsidRDefault="00B60821" w:rsidP="00B60821">
      <w:pPr>
        <w:pStyle w:val="Heading3"/>
        <w:rPr>
          <w:ins w:id="153" w:author="Terry Davis" w:date="2014-07-31T11:21:00Z"/>
          <w:highlight w:val="white"/>
        </w:rPr>
      </w:pPr>
      <w:ins w:id="154" w:author="Terry Davis" w:date="2014-07-31T11:21:00Z">
        <w:r>
          <w:rPr>
            <w:highlight w:val="white"/>
          </w:rPr>
          <w:t>Processing (Response)</w:t>
        </w:r>
      </w:ins>
    </w:p>
    <w:p w:rsidR="00B60821" w:rsidRDefault="00B60821" w:rsidP="00987690">
      <w:pPr>
        <w:pStyle w:val="NoSpacing"/>
        <w:rPr>
          <w:ins w:id="155" w:author="Terry Davis" w:date="2014-07-31T11:28:00Z"/>
          <w:highlight w:val="white"/>
        </w:rPr>
        <w:pPrChange w:id="156" w:author="Terry Davis" w:date="2014-07-31T11:28:00Z">
          <w:pPr/>
        </w:pPrChange>
      </w:pPr>
      <w:ins w:id="157" w:author="Terry Davis" w:date="2014-07-31T11:21:00Z">
        <w:r>
          <w:rPr>
            <w:highlight w:val="white"/>
          </w:rPr>
          <w:t>The Ad in the response is</w:t>
        </w:r>
      </w:ins>
      <w:ins w:id="158" w:author="Terry Davis" w:date="2014-07-31T11:26:00Z">
        <w:r>
          <w:rPr>
            <w:highlight w:val="white"/>
          </w:rPr>
          <w:t xml:space="preserve"> a string that is </w:t>
        </w:r>
      </w:ins>
      <w:ins w:id="159" w:author="Terry Davis" w:date="2014-07-31T11:22:00Z">
        <w:r>
          <w:rPr>
            <w:highlight w:val="white"/>
          </w:rPr>
          <w:t xml:space="preserve">hexadecimal </w:t>
        </w:r>
      </w:ins>
      <w:ins w:id="160" w:author="Terry Davis" w:date="2014-07-31T11:21:00Z">
        <w:r>
          <w:rPr>
            <w:highlight w:val="white"/>
          </w:rPr>
          <w:t>encoded and must be decoded to a string before it is inserted into the Enter OTP Page.</w:t>
        </w:r>
      </w:ins>
    </w:p>
    <w:p w:rsidR="00987690" w:rsidRDefault="00987690" w:rsidP="00987690">
      <w:pPr>
        <w:pStyle w:val="NoSpacing"/>
        <w:rPr>
          <w:ins w:id="161" w:author="Terry Davis" w:date="2014-07-31T11:21:00Z"/>
          <w:highlight w:val="white"/>
        </w:rPr>
        <w:pPrChange w:id="162" w:author="Terry Davis" w:date="2014-07-31T11:28:00Z">
          <w:pPr/>
        </w:pPrChange>
      </w:pPr>
    </w:p>
    <w:p w:rsidR="00B60821" w:rsidRDefault="00B60821" w:rsidP="00987690">
      <w:pPr>
        <w:pStyle w:val="NoSpacing"/>
        <w:rPr>
          <w:ins w:id="163" w:author="Terry Davis" w:date="2014-07-31T11:29:00Z"/>
          <w:highlight w:val="white"/>
        </w:rPr>
        <w:pPrChange w:id="164" w:author="Terry Davis" w:date="2014-07-31T11:28:00Z">
          <w:pPr/>
        </w:pPrChange>
      </w:pPr>
      <w:ins w:id="165" w:author="Terry Davis" w:date="2014-07-31T11:27:00Z">
        <w:r>
          <w:rPr>
            <w:highlight w:val="white"/>
          </w:rPr>
          <w:t>Example</w:t>
        </w:r>
      </w:ins>
      <w:ins w:id="166" w:author="Terry Davis" w:date="2014-07-31T11:28:00Z">
        <w:r>
          <w:rPr>
            <w:highlight w:val="white"/>
          </w:rPr>
          <w:t xml:space="preserve"> of </w:t>
        </w:r>
        <w:r w:rsidR="00987690">
          <w:rPr>
            <w:highlight w:val="white"/>
          </w:rPr>
          <w:t>decoded Ad</w:t>
        </w:r>
      </w:ins>
      <w:ins w:id="167" w:author="Terry Davis" w:date="2014-07-31T11:30:00Z">
        <w:r w:rsidR="00987690">
          <w:rPr>
            <w:highlight w:val="white"/>
          </w:rPr>
          <w:t xml:space="preserve"> from the Ad demo </w:t>
        </w:r>
      </w:ins>
      <w:ins w:id="168" w:author="Terry Davis" w:date="2014-07-31T12:31:00Z">
        <w:r w:rsidR="00446127">
          <w:rPr>
            <w:highlight w:val="white"/>
          </w:rPr>
          <w:t xml:space="preserve">server </w:t>
        </w:r>
      </w:ins>
      <w:ins w:id="169" w:author="Terry Davis" w:date="2014-07-31T11:30:00Z">
        <w:r w:rsidR="00987690">
          <w:rPr>
            <w:highlight w:val="white"/>
          </w:rPr>
          <w:t>site</w:t>
        </w:r>
      </w:ins>
      <w:ins w:id="170" w:author="Terry Davis" w:date="2014-07-31T11:28:00Z">
        <w:r w:rsidR="00987690">
          <w:rPr>
            <w:highlight w:val="white"/>
          </w:rPr>
          <w:t>:</w:t>
        </w:r>
      </w:ins>
    </w:p>
    <w:p w:rsidR="000B71E5" w:rsidRPr="00446127" w:rsidRDefault="00987690" w:rsidP="00101965">
      <w:pPr>
        <w:pStyle w:val="NoSpacing"/>
        <w:rPr>
          <w:ins w:id="171" w:author="Terry Davis" w:date="2014-07-31T11:15:00Z"/>
          <w:color w:val="00B0F0"/>
          <w:rPrChange w:id="172" w:author="Terry Davis" w:date="2014-07-31T12:32:00Z">
            <w:rPr>
              <w:ins w:id="173" w:author="Terry Davis" w:date="2014-07-31T11:15:00Z"/>
              <w:rFonts w:asciiTheme="majorHAnsi" w:eastAsiaTheme="majorEastAsia" w:hAnsiTheme="majorHAnsi" w:cstheme="majorBidi"/>
              <w:color w:val="2E74B5" w:themeColor="accent1" w:themeShade="BF"/>
              <w:sz w:val="32"/>
              <w:szCs w:val="32"/>
              <w:highlight w:val="white"/>
            </w:rPr>
          </w:rPrChange>
        </w:rPr>
        <w:pPrChange w:id="174" w:author="Terry Davis" w:date="2014-07-31T11:45:00Z">
          <w:pPr/>
        </w:pPrChange>
      </w:pPr>
      <w:ins w:id="175" w:author="Terry Davis" w:date="2014-07-31T11:29:00Z">
        <w:r w:rsidRPr="00987690">
          <w:rPr>
            <w:color w:val="00B0F0"/>
            <w:rPrChange w:id="176" w:author="Terry Davis" w:date="2014-07-31T11:30:00Z">
              <w:rPr/>
            </w:rPrChange>
          </w:rPr>
          <w:t>&lt;div data-ad-id="bb9e7016-635a-40ac-83ef-448293b7cf7d"&gt;&lt;a target="_blank" href="http://crm</w:t>
        </w:r>
        <w:r w:rsidR="00446127">
          <w:rPr>
            <w:color w:val="00B0F0"/>
            <w:rPrChange w:id="177" w:author="Terry Davis" w:date="2014-07-31T11:30:00Z">
              <w:rPr>
                <w:color w:val="00B0F0"/>
              </w:rPr>
            </w:rPrChange>
          </w:rPr>
          <w:t>.managedlogix.com" class="</w:t>
        </w:r>
        <w:r w:rsidRPr="00987690">
          <w:rPr>
            <w:color w:val="00B0F0"/>
            <w:rPrChange w:id="178" w:author="Terry Davis" w:date="2014-07-31T11:30:00Z">
              <w:rPr/>
            </w:rPrChange>
          </w:rPr>
          <w:t>ads-link"&gt;&lt;img src="http://api.ads.com\Demo/Data/Images\C370C5BA-E1C9-4491-BDD0-2F1848473062.png" width="392" height="72" border="0"&gt;&lt;/a&gt;&lt;script type="text/ja</w:t>
        </w:r>
        <w:r w:rsidR="00446127">
          <w:rPr>
            <w:color w:val="00B0F0"/>
            <w:rPrChange w:id="179" w:author="Terry Davis" w:date="2014-07-31T11:30:00Z">
              <w:rPr>
                <w:color w:val="00B0F0"/>
              </w:rPr>
            </w:rPrChange>
          </w:rPr>
          <w:t>vascript" src="http://api.</w:t>
        </w:r>
        <w:r w:rsidRPr="00987690">
          <w:rPr>
            <w:color w:val="00B0F0"/>
            <w:rPrChange w:id="180" w:author="Terry Davis" w:date="2014-07-31T11:30:00Z">
              <w:rPr/>
            </w:rPrChange>
          </w:rPr>
          <w:t>ads.com/tracking.</w:t>
        </w:r>
        <w:r w:rsidRPr="00101965">
          <w:rPr>
            <w:color w:val="00B0F0"/>
            <w:rPrChange w:id="181" w:author="Terry Davis" w:date="2014-07-31T11:45:00Z">
              <w:rPr/>
            </w:rPrChange>
          </w:rPr>
          <w:t>js"&gt;&lt;/script&gt;&lt;/div&gt;</w:t>
        </w:r>
      </w:ins>
    </w:p>
    <w:p w:rsidR="00446127" w:rsidRDefault="00446127">
      <w:pPr>
        <w:rPr>
          <w:ins w:id="182" w:author="Terry Davis" w:date="2014-07-31T12:32:00Z"/>
          <w:rFonts w:asciiTheme="majorHAnsi" w:eastAsiaTheme="majorEastAsia" w:hAnsiTheme="majorHAnsi" w:cstheme="majorBidi"/>
          <w:color w:val="2E74B5" w:themeColor="accent1" w:themeShade="BF"/>
          <w:sz w:val="32"/>
          <w:szCs w:val="32"/>
          <w:highlight w:val="white"/>
        </w:rPr>
      </w:pPr>
      <w:ins w:id="183" w:author="Terry Davis" w:date="2014-07-31T12:32:00Z">
        <w:r>
          <w:rPr>
            <w:highlight w:val="white"/>
          </w:rPr>
          <w:br w:type="page"/>
        </w:r>
      </w:ins>
    </w:p>
    <w:p w:rsidR="00D07AD5" w:rsidRPr="005204D8" w:rsidDel="005204D8" w:rsidRDefault="00D07AD5" w:rsidP="005204D8">
      <w:pPr>
        <w:pStyle w:val="NoSpacing"/>
        <w:numPr>
          <w:ilvl w:val="0"/>
          <w:numId w:val="12"/>
        </w:numPr>
        <w:rPr>
          <w:del w:id="184" w:author="Terry Davis" w:date="2014-07-31T11:03:00Z"/>
          <w:highlight w:val="white"/>
          <w:rPrChange w:id="185" w:author="Terry Davis" w:date="2014-07-31T11:03:00Z">
            <w:rPr>
              <w:del w:id="186" w:author="Terry Davis" w:date="2014-07-31T11:03:00Z"/>
              <w:sz w:val="32"/>
              <w:szCs w:val="32"/>
              <w:highlight w:val="white"/>
            </w:rPr>
          </w:rPrChange>
        </w:rPr>
        <w:pPrChange w:id="187" w:author="Terry Davis" w:date="2014-07-31T11:03:00Z">
          <w:pPr/>
        </w:pPrChange>
      </w:pPr>
      <w:del w:id="188" w:author="Terry Davis" w:date="2014-07-31T11:03:00Z">
        <w:r w:rsidDel="005204D8">
          <w:rPr>
            <w:highlight w:val="white"/>
          </w:rPr>
          <w:lastRenderedPageBreak/>
          <w:br w:type="page"/>
        </w:r>
      </w:del>
    </w:p>
    <w:p w:rsidR="00D04EB4" w:rsidRDefault="0080288B" w:rsidP="0080288B">
      <w:pPr>
        <w:pStyle w:val="Heading1"/>
        <w:rPr>
          <w:highlight w:val="white"/>
        </w:rPr>
      </w:pPr>
      <w:r>
        <w:rPr>
          <w:highlight w:val="white"/>
        </w:rPr>
        <w:t>Detail Coding Examples</w:t>
      </w:r>
    </w:p>
    <w:p w:rsidR="0033089B" w:rsidRPr="0033089B" w:rsidRDefault="0033089B" w:rsidP="0033089B">
      <w:pPr>
        <w:rPr>
          <w:highlight w:val="white"/>
        </w:rPr>
      </w:pPr>
      <w:r>
        <w:rPr>
          <w:highlight w:val="white"/>
        </w:rPr>
        <w:t>The following examples are provided as JavaScript/JQuery source and intended to give the integrator the details need to implement the various OTP Service calls.</w:t>
      </w:r>
    </w:p>
    <w:p w:rsidR="00D04EB4" w:rsidRDefault="00D04EB4" w:rsidP="00D04EB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One Time Password service calls ------------------</w:t>
      </w:r>
      <w:r w:rsidR="00514F6D">
        <w:rPr>
          <w:rFonts w:ascii="Consolas" w:hAnsi="Consolas" w:cs="Consolas"/>
          <w:color w:val="008000"/>
          <w:sz w:val="19"/>
          <w:szCs w:val="19"/>
          <w:highlight w:val="white"/>
        </w:rPr>
        <w:t>--------</w:t>
      </w:r>
      <w:r>
        <w:rPr>
          <w:rFonts w:ascii="Consolas" w:hAnsi="Consolas" w:cs="Consolas"/>
          <w:color w:val="008000"/>
          <w:sz w:val="19"/>
          <w:szCs w:val="19"/>
          <w:highlight w:val="white"/>
        </w:rPr>
        <w:t>---------</w:t>
      </w:r>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Send OTP Message to a client managed end user ---------------------------</w:t>
      </w:r>
    </w:p>
    <w:p w:rsidR="0078137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RequestOtpClientManagedEndUser</w:t>
      </w:r>
      <w:r>
        <w:rPr>
          <w:rFonts w:ascii="Consolas" w:hAnsi="Consolas" w:cs="Consolas"/>
          <w:color w:val="000000"/>
          <w:sz w:val="19"/>
          <w:szCs w:val="19"/>
          <w:highlight w:val="white"/>
        </w:rPr>
        <w:t>(</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 (required)</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pGroupId,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Group Id (optional)</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pEndUserPhoneNumber,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End user’s phone number (required, format is </w:t>
      </w:r>
      <w:r w:rsidR="00913529" w:rsidRPr="00781373">
        <w:rPr>
          <w:rFonts w:ascii="Consolas" w:hAnsi="Consolas" w:cs="Consolas"/>
          <w:color w:val="00B050"/>
          <w:sz w:val="19"/>
          <w:szCs w:val="19"/>
          <w:highlight w:val="white"/>
        </w:rPr>
        <w:t>validated</w:t>
      </w:r>
      <w:r w:rsidRPr="00781373">
        <w:rPr>
          <w:rFonts w:ascii="Consolas" w:hAnsi="Consolas" w:cs="Consolas"/>
          <w:color w:val="00B050"/>
          <w:sz w:val="19"/>
          <w:szCs w:val="19"/>
          <w:highlight w:val="white"/>
        </w:rPr>
        <w:t>)</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pEndUserEmail,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End user’s email address(required, format is </w:t>
      </w:r>
      <w:r w:rsidR="00913529" w:rsidRPr="00781373">
        <w:rPr>
          <w:rFonts w:ascii="Consolas" w:hAnsi="Consolas" w:cs="Consolas"/>
          <w:color w:val="00B050"/>
          <w:sz w:val="19"/>
          <w:szCs w:val="19"/>
          <w:highlight w:val="white"/>
        </w:rPr>
        <w:t>validated</w:t>
      </w:r>
      <w:r w:rsidRPr="00781373">
        <w:rPr>
          <w:rFonts w:ascii="Consolas" w:hAnsi="Consolas" w:cs="Consolas"/>
          <w:color w:val="00B050"/>
          <w:sz w:val="19"/>
          <w:szCs w:val="19"/>
          <w:highlight w:val="white"/>
        </w:rPr>
        <w:t>)</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pEndUserIp,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machine’s IP address (optional)</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pTransactionType,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OTP Message type (optional, default is 0)</w:t>
      </w:r>
    </w:p>
    <w:p w:rsid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pTransactionDetails,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Transaction Details (optional, included in OTP message)</w:t>
      </w:r>
    </w:p>
    <w:p w:rsidR="00344859" w:rsidRPr="00781373" w:rsidDel="002166FD" w:rsidRDefault="00344859" w:rsidP="00344859">
      <w:pPr>
        <w:pStyle w:val="NoSpacing"/>
        <w:ind w:left="720"/>
        <w:rPr>
          <w:del w:id="189" w:author="Terry Davis" w:date="2014-07-31T10:36:00Z"/>
          <w:rFonts w:ascii="Consolas" w:hAnsi="Consolas" w:cs="Consolas"/>
          <w:color w:val="00B050"/>
          <w:sz w:val="19"/>
          <w:szCs w:val="19"/>
          <w:highlight w:val="white"/>
        </w:rPr>
      </w:pPr>
      <w:r>
        <w:rPr>
          <w:rFonts w:ascii="Consolas" w:hAnsi="Consolas" w:cs="Consolas"/>
          <w:color w:val="000000"/>
          <w:sz w:val="19"/>
          <w:szCs w:val="19"/>
          <w:highlight w:val="white"/>
        </w:rPr>
        <w:t xml:space="preserve">pAdPass,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w:t>
      </w:r>
      <w:r>
        <w:rPr>
          <w:rFonts w:ascii="Consolas" w:hAnsi="Consolas" w:cs="Consolas"/>
          <w:color w:val="00B050"/>
          <w:sz w:val="19"/>
          <w:szCs w:val="19"/>
          <w:highlight w:val="white"/>
        </w:rPr>
        <w:t>Ad Pass Option</w:t>
      </w:r>
      <w:ins w:id="190" w:author="Terry Davis" w:date="2014-07-31T10:39:00Z">
        <w:r w:rsidR="002166FD">
          <w:rPr>
            <w:rFonts w:ascii="Consolas" w:hAnsi="Consolas" w:cs="Consolas"/>
            <w:color w:val="00B050"/>
            <w:sz w:val="19"/>
            <w:szCs w:val="19"/>
            <w:highlight w:val="white"/>
          </w:rPr>
          <w:t xml:space="preserve">, see </w:t>
        </w:r>
      </w:ins>
      <w:ins w:id="191" w:author="Terry Davis" w:date="2014-07-31T10:43:00Z">
        <w:r w:rsidR="002166FD">
          <w:rPr>
            <w:rFonts w:ascii="Consolas" w:hAnsi="Consolas" w:cs="Consolas"/>
            <w:color w:val="00B050"/>
            <w:sz w:val="19"/>
            <w:szCs w:val="19"/>
            <w:highlight w:val="white"/>
          </w:rPr>
          <w:t xml:space="preserve">the </w:t>
        </w:r>
      </w:ins>
      <w:ins w:id="192" w:author="Terry Davis" w:date="2014-07-31T10:39:00Z">
        <w:r w:rsidR="002166FD">
          <w:rPr>
            <w:rFonts w:ascii="Consolas" w:hAnsi="Consolas" w:cs="Consolas"/>
            <w:color w:val="00B050"/>
            <w:sz w:val="19"/>
            <w:szCs w:val="19"/>
            <w:highlight w:val="white"/>
          </w:rPr>
          <w:t xml:space="preserve">Ad Pass section </w:t>
        </w:r>
      </w:ins>
      <w:ins w:id="193" w:author="Terry Davis" w:date="2014-07-31T10:44:00Z">
        <w:r w:rsidR="002166FD">
          <w:rPr>
            <w:rFonts w:ascii="Consolas" w:hAnsi="Consolas" w:cs="Consolas"/>
            <w:color w:val="00B050"/>
            <w:sz w:val="19"/>
            <w:szCs w:val="19"/>
            <w:highlight w:val="white"/>
          </w:rPr>
          <w:t>for details</w:t>
        </w:r>
      </w:ins>
      <w:del w:id="194" w:author="Terry Davis" w:date="2014-07-31T10:39:00Z">
        <w:r w:rsidDel="002166FD">
          <w:rPr>
            <w:rFonts w:ascii="Consolas" w:hAnsi="Consolas" w:cs="Consolas"/>
            <w:color w:val="00B050"/>
            <w:sz w:val="19"/>
            <w:szCs w:val="19"/>
            <w:highlight w:val="white"/>
          </w:rPr>
          <w:delText xml:space="preserve"> </w:delText>
        </w:r>
        <w:r w:rsidRPr="00781373" w:rsidDel="002166FD">
          <w:rPr>
            <w:rFonts w:ascii="Consolas" w:hAnsi="Consolas" w:cs="Consolas"/>
            <w:color w:val="00B050"/>
            <w:sz w:val="19"/>
            <w:szCs w:val="19"/>
            <w:highlight w:val="white"/>
          </w:rPr>
          <w:delText xml:space="preserve">(optional, </w:delText>
        </w:r>
        <w:r w:rsidDel="002166FD">
          <w:rPr>
            <w:rFonts w:ascii="Consolas" w:hAnsi="Consolas" w:cs="Consolas"/>
            <w:color w:val="00B050"/>
            <w:sz w:val="19"/>
            <w:szCs w:val="19"/>
            <w:highlight w:val="white"/>
          </w:rPr>
          <w:delText>set opt-out for this OTP Message</w:delText>
        </w:r>
        <w:r w:rsidRPr="00781373" w:rsidDel="002166FD">
          <w:rPr>
            <w:rFonts w:ascii="Consolas" w:hAnsi="Consolas" w:cs="Consolas"/>
            <w:color w:val="00B050"/>
            <w:sz w:val="19"/>
            <w:szCs w:val="19"/>
            <w:highlight w:val="white"/>
          </w:rPr>
          <w:delText>)</w:delText>
        </w:r>
      </w:del>
    </w:p>
    <w:p w:rsidR="00344859" w:rsidRPr="00781373" w:rsidRDefault="00344859" w:rsidP="002166FD">
      <w:pPr>
        <w:pStyle w:val="NoSpacing"/>
        <w:ind w:left="720"/>
        <w:rPr>
          <w:rFonts w:ascii="Consolas" w:hAnsi="Consolas" w:cs="Consolas"/>
          <w:color w:val="00B050"/>
          <w:sz w:val="19"/>
          <w:szCs w:val="19"/>
          <w:highlight w:val="white"/>
        </w:rPr>
      </w:pP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pCallbackFunction)</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"Request:SendOtp"</w:t>
      </w:r>
      <w:r>
        <w:rPr>
          <w:rFonts w:ascii="Consolas" w:hAnsi="Consolas" w:cs="Consolas"/>
          <w:color w:val="000000"/>
          <w:sz w:val="19"/>
          <w:szCs w:val="19"/>
          <w:highlight w:val="white"/>
        </w:rPr>
        <w:t xml:space="preserve">; </w:t>
      </w:r>
      <w:r w:rsidRPr="00D04EB4">
        <w:rPr>
          <w:rFonts w:ascii="Consolas" w:hAnsi="Consolas" w:cs="Consolas"/>
          <w:color w:val="00B050"/>
          <w:sz w:val="19"/>
          <w:szCs w:val="19"/>
          <w:highlight w:val="white"/>
        </w:rPr>
        <w:t>//Command to service</w:t>
      </w:r>
    </w:p>
    <w:p w:rsidR="008E56C3" w:rsidRDefault="008E56C3"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FF"/>
          <w:sz w:val="19"/>
          <w:szCs w:val="19"/>
          <w:highlight w:val="white"/>
        </w:rPr>
        <w:t xml:space="preserve">if (pClientId.Length == 0) </w:t>
      </w:r>
      <w:r w:rsidR="008E56C3" w:rsidRPr="008E56C3">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(pGroupId != 0) </w:t>
      </w:r>
      <w:r>
        <w:rPr>
          <w:rFonts w:ascii="Consolas" w:hAnsi="Consolas" w:cs="Consolas"/>
          <w:color w:val="008000"/>
          <w:sz w:val="19"/>
          <w:szCs w:val="19"/>
          <w:highlight w:val="white"/>
        </w:rPr>
        <w:t>// Optional if client request is restricted to a group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"|GroupId:"</w:t>
      </w:r>
      <w:r>
        <w:rPr>
          <w:rFonts w:ascii="Consolas" w:hAnsi="Consolas" w:cs="Consolas"/>
          <w:color w:val="000000"/>
          <w:sz w:val="19"/>
          <w:szCs w:val="19"/>
          <w:highlight w:val="white"/>
        </w:rPr>
        <w:t xml:space="preserve"> + pGroupId;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(pEndUserPhoneNumber.</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User's Phone Number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w:t>
      </w:r>
      <w:r w:rsidR="00303742">
        <w:rPr>
          <w:rFonts w:ascii="Consolas" w:hAnsi="Consolas" w:cs="Consolas"/>
          <w:color w:val="A31515"/>
          <w:sz w:val="19"/>
          <w:szCs w:val="19"/>
          <w:highlight w:val="white"/>
        </w:rPr>
        <w:t>PhoneNumber</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pEndUserPhoneNumber;</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(pEndUserEmail.</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email address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w:t>
      </w:r>
      <w:r w:rsidR="00303742">
        <w:rPr>
          <w:rFonts w:ascii="Consolas" w:hAnsi="Consolas" w:cs="Consolas"/>
          <w:color w:val="A31515"/>
          <w:sz w:val="19"/>
          <w:szCs w:val="19"/>
          <w:highlight w:val="white"/>
        </w:rPr>
        <w:t>EmailAddress</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pEndUserEmail;</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(pEndUserIp.</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sidR="00303742">
        <w:rPr>
          <w:rFonts w:ascii="Consolas" w:hAnsi="Consolas" w:cs="Consolas"/>
          <w:color w:val="A31515"/>
          <w:sz w:val="19"/>
          <w:szCs w:val="19"/>
          <w:highlight w:val="white"/>
        </w:rPr>
        <w:t>"|</w:t>
      </w:r>
      <w:r w:rsidR="00CD5504">
        <w:rPr>
          <w:rFonts w:ascii="Consolas" w:hAnsi="Consolas" w:cs="Consolas"/>
          <w:color w:val="A31515"/>
          <w:sz w:val="19"/>
          <w:szCs w:val="19"/>
          <w:highlight w:val="white"/>
        </w:rPr>
        <w:t>EndUserIpAddress</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pEndUserIp;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(pLabelIndex.</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"|TrxType:"</w:t>
      </w:r>
      <w:r>
        <w:rPr>
          <w:rFonts w:ascii="Consolas" w:hAnsi="Consolas" w:cs="Consolas"/>
          <w:color w:val="000000"/>
          <w:sz w:val="19"/>
          <w:szCs w:val="19"/>
          <w:highlight w:val="white"/>
        </w:rPr>
        <w:t xml:space="preserve"> + pLabelIndex;</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(pTransactionDetails.</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"|TrxDetails:"</w:t>
      </w:r>
      <w:r>
        <w:rPr>
          <w:rFonts w:ascii="Consolas" w:hAnsi="Consolas" w:cs="Consolas"/>
          <w:color w:val="000000"/>
          <w:sz w:val="19"/>
          <w:szCs w:val="19"/>
          <w:highlight w:val="white"/>
        </w:rPr>
        <w:t xml:space="preserve"> + </w:t>
      </w:r>
      <w:r>
        <w:rPr>
          <w:rFonts w:ascii="Consolas" w:hAnsi="Consolas" w:cs="Consolas"/>
          <w:color w:val="008B8B"/>
          <w:sz w:val="19"/>
          <w:szCs w:val="19"/>
          <w:highlight w:val="white"/>
        </w:rPr>
        <w:t>StringToHex</w:t>
      </w:r>
      <w:r>
        <w:rPr>
          <w:rFonts w:ascii="Consolas" w:hAnsi="Consolas" w:cs="Consolas"/>
          <w:color w:val="000000"/>
          <w:sz w:val="19"/>
          <w:szCs w:val="19"/>
          <w:highlight w:val="white"/>
        </w:rPr>
        <w:t>(pTransactionDetails);</w:t>
      </w:r>
    </w:p>
    <w:p w:rsidR="00344859" w:rsidRDefault="00344859" w:rsidP="00D04EB4">
      <w:pPr>
        <w:autoSpaceDE w:val="0"/>
        <w:autoSpaceDN w:val="0"/>
        <w:adjustRightInd w:val="0"/>
        <w:spacing w:after="0" w:line="240" w:lineRule="auto"/>
        <w:rPr>
          <w:rFonts w:ascii="Consolas" w:hAnsi="Consolas" w:cs="Consolas"/>
          <w:color w:val="000000"/>
          <w:sz w:val="19"/>
          <w:szCs w:val="19"/>
          <w:highlight w:val="white"/>
        </w:rPr>
      </w:pPr>
    </w:p>
    <w:p w:rsidR="00344859" w:rsidRDefault="00344859" w:rsidP="003448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(pAdPass != 0) </w:t>
      </w:r>
      <w:r>
        <w:rPr>
          <w:rFonts w:ascii="Consolas" w:hAnsi="Consolas" w:cs="Consolas"/>
          <w:color w:val="008000"/>
          <w:sz w:val="19"/>
          <w:szCs w:val="19"/>
          <w:highlight w:val="white"/>
        </w:rPr>
        <w:t>// Optional Client is setting Ad Pass option</w:t>
      </w:r>
      <w:ins w:id="195" w:author="Terry Davis" w:date="2014-07-31T10:37:00Z">
        <w:r w:rsidR="002166FD">
          <w:rPr>
            <w:rFonts w:ascii="Consolas" w:hAnsi="Consolas" w:cs="Consolas"/>
            <w:color w:val="008000"/>
            <w:sz w:val="19"/>
            <w:szCs w:val="19"/>
            <w:highlight w:val="white"/>
          </w:rPr>
          <w:t xml:space="preserve"> </w:t>
        </w:r>
      </w:ins>
    </w:p>
    <w:p w:rsidR="00344859" w:rsidRDefault="00344859" w:rsidP="003448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"|APOpt:"</w:t>
      </w:r>
      <w:r>
        <w:rPr>
          <w:rFonts w:ascii="Consolas" w:hAnsi="Consolas" w:cs="Consolas"/>
          <w:color w:val="000000"/>
          <w:sz w:val="19"/>
          <w:szCs w:val="19"/>
          <w:highlight w:val="white"/>
        </w:rPr>
        <w:t xml:space="preserve"> + pAdPass; </w:t>
      </w:r>
      <w:r>
        <w:rPr>
          <w:rFonts w:ascii="Consolas" w:hAnsi="Consolas" w:cs="Consolas"/>
          <w:color w:val="008000"/>
          <w:sz w:val="19"/>
          <w:szCs w:val="19"/>
          <w:highlight w:val="white"/>
        </w:rPr>
        <w:t>// ‘APEnable’ send Ad, ‘APDisable’ do not send Ad.</w:t>
      </w:r>
      <w:ins w:id="196" w:author="Terry Davis" w:date="2014-07-31T10:37:00Z">
        <w:r w:rsidR="002166FD">
          <w:rPr>
            <w:rFonts w:ascii="Consolas" w:hAnsi="Consolas" w:cs="Consolas"/>
            <w:color w:val="008000"/>
            <w:sz w:val="19"/>
            <w:szCs w:val="19"/>
            <w:highlight w:val="white"/>
          </w:rPr>
          <w:t xml:space="preserve"> </w:t>
        </w:r>
      </w:ins>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D04EB4"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"|API:</w:t>
      </w:r>
      <w:r w:rsidR="00CD5504">
        <w:rPr>
          <w:rFonts w:ascii="Consolas" w:hAnsi="Consolas" w:cs="Consolas"/>
          <w:color w:val="A31515"/>
          <w:sz w:val="19"/>
          <w:szCs w:val="19"/>
          <w:highlight w:val="white"/>
        </w:rPr>
        <w:t>JS</w:t>
      </w:r>
      <w:r>
        <w:rPr>
          <w:rFonts w:ascii="Consolas" w:hAnsi="Consolas" w:cs="Consolas"/>
          <w:color w:val="A31515"/>
          <w:sz w:val="19"/>
          <w:szCs w:val="19"/>
          <w:highlight w:val="white"/>
        </w:rPr>
        <w:t>"</w:t>
      </w:r>
      <w:r>
        <w:rPr>
          <w:rFonts w:ascii="Consolas" w:hAnsi="Consolas" w:cs="Consolas"/>
          <w:color w:val="000000"/>
          <w:sz w:val="19"/>
          <w:szCs w:val="19"/>
          <w:highlight w:val="white"/>
        </w:rPr>
        <w:t>;</w:t>
      </w:r>
      <w:r w:rsidR="00AA6B5A">
        <w:rPr>
          <w:rFonts w:ascii="Consolas" w:hAnsi="Consolas" w:cs="Consolas"/>
          <w:color w:val="000000"/>
          <w:sz w:val="19"/>
          <w:szCs w:val="19"/>
          <w:highlight w:val="white"/>
        </w:rPr>
        <w:t xml:space="preserve">  </w:t>
      </w:r>
      <w:r w:rsidR="00AA6B5A">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xml:space="preserve">() + </w:t>
      </w:r>
    </w:p>
    <w:p w:rsidR="00D04EB4" w:rsidRDefault="008E56C3"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D04EB4">
        <w:rPr>
          <w:rFonts w:ascii="Consolas" w:hAnsi="Consolas" w:cs="Consolas"/>
          <w:color w:val="008B8B"/>
          <w:sz w:val="19"/>
          <w:szCs w:val="19"/>
          <w:highlight w:val="white"/>
        </w:rPr>
        <w:t>StringToHex</w:t>
      </w:r>
      <w:r w:rsidR="00D04EB4">
        <w:rPr>
          <w:rFonts w:ascii="Consolas" w:hAnsi="Consolas" w:cs="Consolas"/>
          <w:color w:val="000000"/>
          <w:sz w:val="19"/>
          <w:szCs w:val="19"/>
          <w:highlight w:val="white"/>
        </w:rPr>
        <w:t>(requestData);</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RequestOtpWebService</w:t>
      </w:r>
      <w:r>
        <w:rPr>
          <w:rFonts w:ascii="Consolas" w:hAnsi="Consolas" w:cs="Consolas"/>
          <w:color w:val="000000"/>
          <w:sz w:val="19"/>
          <w:szCs w:val="19"/>
          <w:highlight w:val="white"/>
        </w:rPr>
        <w:t>, data, pCallbackFunction);</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Del="00446127" w:rsidRDefault="00D04EB4" w:rsidP="00446127">
      <w:pPr>
        <w:rPr>
          <w:del w:id="197" w:author="Terry Davis" w:date="2014-07-31T12:34:00Z"/>
          <w:rFonts w:ascii="Consolas" w:hAnsi="Consolas" w:cs="Consolas"/>
          <w:color w:val="000000"/>
          <w:sz w:val="19"/>
          <w:szCs w:val="19"/>
          <w:highlight w:val="white"/>
        </w:rPr>
        <w:pPrChange w:id="198" w:author="Terry Davis" w:date="2014-07-31T12:34:00Z">
          <w:pPr>
            <w:autoSpaceDE w:val="0"/>
            <w:autoSpaceDN w:val="0"/>
            <w:adjustRightInd w:val="0"/>
            <w:spacing w:after="0" w:line="240" w:lineRule="auto"/>
          </w:pPr>
        </w:pPrChange>
      </w:pPr>
      <w:r>
        <w:rPr>
          <w:rFonts w:ascii="Consolas" w:hAnsi="Consolas" w:cs="Consolas"/>
          <w:color w:val="000000"/>
          <w:sz w:val="19"/>
          <w:szCs w:val="19"/>
          <w:highlight w:val="white"/>
        </w:rPr>
        <w:t>}</w:t>
      </w:r>
    </w:p>
    <w:p w:rsidR="00446127" w:rsidRDefault="00446127" w:rsidP="00D04EB4">
      <w:pPr>
        <w:autoSpaceDE w:val="0"/>
        <w:autoSpaceDN w:val="0"/>
        <w:adjustRightInd w:val="0"/>
        <w:spacing w:after="0" w:line="240" w:lineRule="auto"/>
        <w:rPr>
          <w:ins w:id="199" w:author="Terry Davis" w:date="2014-07-31T12:34:00Z"/>
          <w:rFonts w:ascii="Consolas" w:hAnsi="Consolas" w:cs="Consolas"/>
          <w:color w:val="000000"/>
          <w:sz w:val="19"/>
          <w:szCs w:val="19"/>
          <w:highlight w:val="white"/>
        </w:rPr>
      </w:pPr>
      <w:bookmarkStart w:id="200" w:name="_GoBack"/>
      <w:bookmarkEnd w:id="200"/>
    </w:p>
    <w:p w:rsidR="00D04EB4" w:rsidDel="00446127" w:rsidRDefault="00D04EB4" w:rsidP="00D04EB4">
      <w:pPr>
        <w:autoSpaceDE w:val="0"/>
        <w:autoSpaceDN w:val="0"/>
        <w:adjustRightInd w:val="0"/>
        <w:spacing w:after="0" w:line="240" w:lineRule="auto"/>
        <w:rPr>
          <w:del w:id="201" w:author="Terry Davis" w:date="2014-07-31T12:34:00Z"/>
          <w:rFonts w:ascii="Consolas" w:hAnsi="Consolas" w:cs="Consolas"/>
          <w:color w:val="000000"/>
          <w:sz w:val="19"/>
          <w:szCs w:val="19"/>
          <w:highlight w:val="white"/>
        </w:rPr>
      </w:pPr>
    </w:p>
    <w:p w:rsidR="00303742" w:rsidDel="00446127" w:rsidRDefault="00303742">
      <w:pPr>
        <w:rPr>
          <w:del w:id="202" w:author="Terry Davis" w:date="2014-07-31T12:34:00Z"/>
          <w:rFonts w:ascii="Consolas" w:hAnsi="Consolas" w:cs="Consolas"/>
          <w:color w:val="008000"/>
          <w:sz w:val="19"/>
          <w:szCs w:val="19"/>
          <w:highlight w:val="white"/>
        </w:rPr>
      </w:pPr>
      <w:del w:id="203" w:author="Terry Davis" w:date="2014-07-31T12:34:00Z">
        <w:r w:rsidDel="00446127">
          <w:rPr>
            <w:rFonts w:ascii="Consolas" w:hAnsi="Consolas" w:cs="Consolas"/>
            <w:color w:val="008000"/>
            <w:sz w:val="19"/>
            <w:szCs w:val="19"/>
            <w:highlight w:val="white"/>
          </w:rPr>
          <w:br w:type="page"/>
        </w:r>
      </w:del>
    </w:p>
    <w:p w:rsidR="00D04EB4" w:rsidRDefault="00514F6D" w:rsidP="00446127">
      <w:pPr>
        <w:rPr>
          <w:rFonts w:ascii="Consolas" w:hAnsi="Consolas" w:cs="Consolas"/>
          <w:color w:val="000000"/>
          <w:sz w:val="19"/>
          <w:szCs w:val="19"/>
          <w:highlight w:val="white"/>
        </w:rPr>
        <w:pPrChange w:id="204" w:author="Terry Davis" w:date="2014-07-31T12:34:00Z">
          <w:pPr>
            <w:autoSpaceDE w:val="0"/>
            <w:autoSpaceDN w:val="0"/>
            <w:adjustRightInd w:val="0"/>
            <w:spacing w:after="0" w:line="240" w:lineRule="auto"/>
          </w:pPr>
        </w:pPrChange>
      </w:pPr>
      <w:r>
        <w:rPr>
          <w:rFonts w:ascii="Consolas" w:hAnsi="Consolas" w:cs="Consolas"/>
          <w:color w:val="008000"/>
          <w:sz w:val="19"/>
          <w:szCs w:val="19"/>
          <w:highlight w:val="white"/>
        </w:rPr>
        <w:t>//-------- Send OTP Message to a Registered end user ---------------------------</w:t>
      </w:r>
    </w:p>
    <w:p w:rsidR="00D642C7"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RequestOtpRegisteredEndUser</w:t>
      </w:r>
      <w:r>
        <w:rPr>
          <w:rFonts w:ascii="Consolas" w:hAnsi="Consolas" w:cs="Consolas"/>
          <w:color w:val="000000"/>
          <w:sz w:val="19"/>
          <w:szCs w:val="19"/>
          <w:highlight w:val="white"/>
        </w:rPr>
        <w:t>(</w:t>
      </w:r>
    </w:p>
    <w:p w:rsidR="00D642C7" w:rsidRDefault="00D642C7"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 (required)</w:t>
      </w:r>
    </w:p>
    <w:p w:rsidR="00D642C7" w:rsidRDefault="00D642C7"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pGroupId,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Group Id (optional)</w:t>
      </w:r>
    </w:p>
    <w:p w:rsidR="00D642C7" w:rsidRPr="00781373" w:rsidRDefault="00D642C7" w:rsidP="00D642C7">
      <w:pPr>
        <w:autoSpaceDE w:val="0"/>
        <w:autoSpaceDN w:val="0"/>
        <w:adjustRightInd w:val="0"/>
        <w:spacing w:after="0" w:line="240" w:lineRule="auto"/>
        <w:ind w:left="360" w:firstLine="360"/>
        <w:rPr>
          <w:rFonts w:ascii="Consolas" w:hAnsi="Consolas" w:cs="Consolas"/>
          <w:color w:val="00B050"/>
          <w:sz w:val="19"/>
          <w:szCs w:val="19"/>
          <w:highlight w:val="white"/>
        </w:rPr>
      </w:pPr>
      <w:r>
        <w:rPr>
          <w:rFonts w:ascii="Consolas" w:hAnsi="Consolas" w:cs="Consolas"/>
          <w:color w:val="000000"/>
          <w:sz w:val="19"/>
          <w:szCs w:val="19"/>
          <w:highlight w:val="white"/>
        </w:rPr>
        <w:t>pEndUserUniqueIdentifier,</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unique identifier</w:t>
      </w:r>
      <w:r w:rsidR="00781373" w:rsidRPr="00781373">
        <w:rPr>
          <w:rFonts w:ascii="Consolas" w:hAnsi="Consolas" w:cs="Consolas"/>
          <w:color w:val="00B050"/>
          <w:sz w:val="19"/>
          <w:szCs w:val="19"/>
          <w:highlight w:val="white"/>
        </w:rPr>
        <w:t>, as registered</w:t>
      </w:r>
      <w:r w:rsidRPr="00781373">
        <w:rPr>
          <w:rFonts w:ascii="Consolas" w:hAnsi="Consolas" w:cs="Consolas"/>
          <w:color w:val="00B050"/>
          <w:sz w:val="19"/>
          <w:szCs w:val="19"/>
          <w:highlight w:val="white"/>
        </w:rPr>
        <w:t xml:space="preserve"> (required) </w:t>
      </w:r>
    </w:p>
    <w:p w:rsidR="00D642C7" w:rsidRPr="00781373" w:rsidRDefault="00D642C7" w:rsidP="00781373">
      <w:pPr>
        <w:autoSpaceDE w:val="0"/>
        <w:autoSpaceDN w:val="0"/>
        <w:adjustRightInd w:val="0"/>
        <w:spacing w:after="0" w:line="240" w:lineRule="auto"/>
        <w:ind w:left="360" w:firstLine="36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pEndUserLastName, </w:t>
      </w:r>
      <w:r w:rsidR="00781373">
        <w:rPr>
          <w:rFonts w:ascii="Consolas" w:hAnsi="Consolas" w:cs="Consolas"/>
          <w:color w:val="000000"/>
          <w:sz w:val="19"/>
          <w:szCs w:val="19"/>
          <w:highlight w:val="white"/>
        </w:rPr>
        <w:tab/>
      </w:r>
      <w:r w:rsidR="00781373">
        <w:rPr>
          <w:rFonts w:ascii="Consolas" w:hAnsi="Consolas" w:cs="Consolas"/>
          <w:color w:val="000000"/>
          <w:sz w:val="19"/>
          <w:szCs w:val="19"/>
          <w:highlight w:val="white"/>
        </w:rPr>
        <w:tab/>
      </w:r>
      <w:r w:rsidR="00781373" w:rsidRPr="00781373">
        <w:rPr>
          <w:rFonts w:ascii="Consolas" w:hAnsi="Consolas" w:cs="Consolas"/>
          <w:color w:val="00B050"/>
          <w:sz w:val="19"/>
          <w:szCs w:val="19"/>
          <w:highlight w:val="white"/>
        </w:rPr>
        <w:t>// End user’s last name, as registered (required)</w:t>
      </w:r>
    </w:p>
    <w:p w:rsidR="00D642C7" w:rsidRPr="00781373" w:rsidRDefault="00D642C7"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pEndUserIp,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machine’s IP address (optional)</w:t>
      </w:r>
    </w:p>
    <w:p w:rsidR="00D642C7" w:rsidRDefault="00D642C7"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pTransactionType,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OTP Message type (optional, default is 0)</w:t>
      </w:r>
    </w:p>
    <w:p w:rsidR="00D642C7" w:rsidRDefault="00D642C7" w:rsidP="00D642C7">
      <w:pPr>
        <w:pStyle w:val="NoSpacing"/>
        <w:ind w:left="720"/>
        <w:rPr>
          <w:ins w:id="205" w:author="Terry Davis" w:date="2014-07-31T10:34:00Z"/>
          <w:rFonts w:ascii="Consolas" w:hAnsi="Consolas" w:cs="Consolas"/>
          <w:color w:val="00B050"/>
          <w:sz w:val="19"/>
          <w:szCs w:val="19"/>
          <w:highlight w:val="white"/>
        </w:rPr>
      </w:pPr>
      <w:r>
        <w:rPr>
          <w:rFonts w:ascii="Consolas" w:hAnsi="Consolas" w:cs="Consolas"/>
          <w:color w:val="000000"/>
          <w:sz w:val="19"/>
          <w:szCs w:val="19"/>
          <w:highlight w:val="white"/>
        </w:rPr>
        <w:t xml:space="preserve">pTransactionDetails,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Transaction Details (optional, included in OTP message)</w:t>
      </w:r>
    </w:p>
    <w:p w:rsidR="00461B4F" w:rsidDel="002166FD" w:rsidRDefault="002166FD" w:rsidP="00D642C7">
      <w:pPr>
        <w:pStyle w:val="NoSpacing"/>
        <w:ind w:left="720"/>
        <w:rPr>
          <w:del w:id="206" w:author="Terry Davis" w:date="2014-07-31T10:37:00Z"/>
          <w:rFonts w:ascii="Consolas" w:hAnsi="Consolas" w:cs="Consolas"/>
          <w:color w:val="00B050"/>
          <w:sz w:val="19"/>
          <w:szCs w:val="19"/>
          <w:highlight w:val="white"/>
        </w:rPr>
      </w:pPr>
      <w:ins w:id="207" w:author="Terry Davis" w:date="2014-07-31T10:37:00Z">
        <w:r>
          <w:rPr>
            <w:rFonts w:ascii="Consolas" w:hAnsi="Consolas" w:cs="Consolas"/>
            <w:color w:val="000000"/>
            <w:sz w:val="19"/>
            <w:szCs w:val="19"/>
            <w:highlight w:val="white"/>
          </w:rPr>
          <w:t xml:space="preserve">pAdPass,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w:t>
        </w:r>
        <w:r>
          <w:rPr>
            <w:rFonts w:ascii="Consolas" w:hAnsi="Consolas" w:cs="Consolas"/>
            <w:color w:val="00B050"/>
            <w:sz w:val="19"/>
            <w:szCs w:val="19"/>
            <w:highlight w:val="white"/>
          </w:rPr>
          <w:t xml:space="preserve">Ad Pass Option </w:t>
        </w:r>
      </w:ins>
      <w:ins w:id="208" w:author="Terry Davis" w:date="2014-07-31T10:38:00Z">
        <w:r>
          <w:rPr>
            <w:rFonts w:ascii="Consolas" w:hAnsi="Consolas" w:cs="Consolas"/>
            <w:color w:val="00B050"/>
            <w:sz w:val="19"/>
            <w:szCs w:val="19"/>
            <w:highlight w:val="white"/>
          </w:rPr>
          <w:t>see Ad Pass section later in this document</w:t>
        </w:r>
      </w:ins>
    </w:p>
    <w:p w:rsidR="002166FD" w:rsidRPr="00461B4F" w:rsidRDefault="002166FD" w:rsidP="00D642C7">
      <w:pPr>
        <w:pStyle w:val="NoSpacing"/>
        <w:ind w:left="720"/>
        <w:rPr>
          <w:ins w:id="209" w:author="Terry Davis" w:date="2014-07-31T10:38:00Z"/>
          <w:rFonts w:ascii="Consolas" w:hAnsi="Consolas" w:cs="Consolas"/>
          <w:sz w:val="19"/>
          <w:szCs w:val="19"/>
          <w:highlight w:val="white"/>
          <w:rPrChange w:id="210" w:author="Terry Davis" w:date="2014-07-31T10:34:00Z">
            <w:rPr>
              <w:ins w:id="211" w:author="Terry Davis" w:date="2014-07-31T10:38:00Z"/>
              <w:rFonts w:ascii="Consolas" w:hAnsi="Consolas" w:cs="Consolas"/>
              <w:color w:val="00B050"/>
              <w:sz w:val="19"/>
              <w:szCs w:val="19"/>
              <w:highlight w:val="white"/>
            </w:rPr>
          </w:rPrChange>
        </w:rPr>
      </w:pPr>
    </w:p>
    <w:p w:rsidR="00D642C7" w:rsidRDefault="00D642C7"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pCallbackFunction)</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"Request:SendOtp"</w:t>
      </w:r>
      <w:r>
        <w:rPr>
          <w:rFonts w:ascii="Consolas" w:hAnsi="Consolas" w:cs="Consolas"/>
          <w:color w:val="000000"/>
          <w:sz w:val="19"/>
          <w:szCs w:val="19"/>
          <w:highlight w:val="white"/>
        </w:rPr>
        <w:t xml:space="preserve">; </w:t>
      </w:r>
      <w:r w:rsidRPr="00D04EB4">
        <w:rPr>
          <w:rFonts w:ascii="Consolas" w:hAnsi="Consolas" w:cs="Consolas"/>
          <w:color w:val="00B050"/>
          <w:sz w:val="19"/>
          <w:szCs w:val="19"/>
          <w:highlight w:val="white"/>
        </w:rPr>
        <w:t>//Command to service</w:t>
      </w:r>
    </w:p>
    <w:p w:rsidR="008E56C3" w:rsidRDefault="008E56C3"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FF"/>
          <w:sz w:val="19"/>
          <w:szCs w:val="19"/>
          <w:highlight w:val="white"/>
        </w:rPr>
        <w:t xml:space="preserve">if (pClientId.Length == 0) </w:t>
      </w:r>
      <w:r w:rsidR="008E56C3" w:rsidRPr="008E56C3">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42447" w:rsidRDefault="00D42447"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(pGroupId != 0) </w:t>
      </w:r>
      <w:r>
        <w:rPr>
          <w:rFonts w:ascii="Consolas" w:hAnsi="Consolas" w:cs="Consolas"/>
          <w:color w:val="008000"/>
          <w:sz w:val="19"/>
          <w:szCs w:val="19"/>
          <w:highlight w:val="white"/>
        </w:rPr>
        <w:t>// Optional if client request is restricted to a group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"|GroupId:"</w:t>
      </w:r>
      <w:r>
        <w:rPr>
          <w:rFonts w:ascii="Consolas" w:hAnsi="Consolas" w:cs="Consolas"/>
          <w:color w:val="000000"/>
          <w:sz w:val="19"/>
          <w:szCs w:val="19"/>
          <w:highlight w:val="white"/>
        </w:rPr>
        <w:t xml:space="preserve"> + pGroupId;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(pEndUserUniqueIdentifier.</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UID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(pEndUserLastName.</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Last Name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EC263E">
        <w:rPr>
          <w:rFonts w:ascii="Consolas" w:hAnsi="Consolas" w:cs="Consolas"/>
          <w:color w:val="008000"/>
          <w:sz w:val="19"/>
          <w:szCs w:val="19"/>
          <w:highlight w:val="white"/>
        </w:rPr>
        <w:t>// Unique UserId: Must match the UserId used in the registration process</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"|UserId:"</w:t>
      </w:r>
      <w:r>
        <w:rPr>
          <w:rFonts w:ascii="Consolas" w:hAnsi="Consolas" w:cs="Consolas"/>
          <w:color w:val="000000"/>
          <w:sz w:val="19"/>
          <w:szCs w:val="19"/>
          <w:highlight w:val="white"/>
        </w:rPr>
        <w:t xml:space="preserve"> + </w:t>
      </w:r>
      <w:r w:rsidR="00283071">
        <w:rPr>
          <w:rFonts w:ascii="Consolas" w:hAnsi="Consolas" w:cs="Consolas"/>
          <w:color w:val="008B8B"/>
          <w:sz w:val="19"/>
          <w:szCs w:val="19"/>
          <w:highlight w:val="white"/>
        </w:rPr>
        <w:t>HashUserId</w:t>
      </w:r>
      <w:r w:rsidR="00283071">
        <w:rPr>
          <w:rFonts w:ascii="Consolas" w:hAnsi="Consolas" w:cs="Consolas"/>
          <w:color w:val="000000"/>
          <w:sz w:val="19"/>
          <w:szCs w:val="19"/>
          <w:highlight w:val="white"/>
        </w:rPr>
        <w:t>(pEndUserLastName, pEndUserUniqueIdentifier)</w:t>
      </w:r>
    </w:p>
    <w:p w:rsidR="008E56C3" w:rsidRDefault="008E56C3"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(pEndUserIp.</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sidR="00303742">
        <w:rPr>
          <w:rFonts w:ascii="Consolas" w:hAnsi="Consolas" w:cs="Consolas"/>
          <w:color w:val="A31515"/>
          <w:sz w:val="19"/>
          <w:szCs w:val="19"/>
          <w:highlight w:val="white"/>
        </w:rPr>
        <w:t>"|</w:t>
      </w:r>
      <w:r w:rsidR="00CD5504">
        <w:rPr>
          <w:rFonts w:ascii="Consolas" w:hAnsi="Consolas" w:cs="Consolas"/>
          <w:color w:val="A31515"/>
          <w:sz w:val="19"/>
          <w:szCs w:val="19"/>
          <w:highlight w:val="white"/>
        </w:rPr>
        <w:t>EndUserIpAddress</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pEndUserIp;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(pLabelIndex.</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"|TrxType:"</w:t>
      </w:r>
      <w:r>
        <w:rPr>
          <w:rFonts w:ascii="Consolas" w:hAnsi="Consolas" w:cs="Consolas"/>
          <w:color w:val="000000"/>
          <w:sz w:val="19"/>
          <w:szCs w:val="19"/>
          <w:highlight w:val="white"/>
        </w:rPr>
        <w:t xml:space="preserve"> + pLabelIndex;</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(pTransactionDetails.</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"|TrxDetails:"</w:t>
      </w:r>
      <w:r>
        <w:rPr>
          <w:rFonts w:ascii="Consolas" w:hAnsi="Consolas" w:cs="Consolas"/>
          <w:color w:val="000000"/>
          <w:sz w:val="19"/>
          <w:szCs w:val="19"/>
          <w:highlight w:val="white"/>
        </w:rPr>
        <w:t xml:space="preserve"> + </w:t>
      </w:r>
      <w:r>
        <w:rPr>
          <w:rFonts w:ascii="Consolas" w:hAnsi="Consolas" w:cs="Consolas"/>
          <w:color w:val="008B8B"/>
          <w:sz w:val="19"/>
          <w:szCs w:val="19"/>
          <w:highlight w:val="white"/>
        </w:rPr>
        <w:t>StringToHex</w:t>
      </w:r>
      <w:r>
        <w:rPr>
          <w:rFonts w:ascii="Consolas" w:hAnsi="Consolas" w:cs="Consolas"/>
          <w:color w:val="000000"/>
          <w:sz w:val="19"/>
          <w:szCs w:val="19"/>
          <w:highlight w:val="white"/>
        </w:rPr>
        <w:t>(pTransactionDetails);</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6B5A" w:rsidRDefault="00AA6B5A"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D04EB4">
        <w:rPr>
          <w:rFonts w:ascii="Consolas" w:hAnsi="Consolas" w:cs="Consolas"/>
          <w:color w:val="000000"/>
          <w:sz w:val="19"/>
          <w:szCs w:val="19"/>
          <w:highlight w:val="white"/>
        </w:rPr>
        <w:t xml:space="preserve">   requestData += </w:t>
      </w:r>
      <w:r w:rsidR="00D04EB4">
        <w:rPr>
          <w:rFonts w:ascii="Consolas" w:hAnsi="Consolas" w:cs="Consolas"/>
          <w:color w:val="A31515"/>
          <w:sz w:val="19"/>
          <w:szCs w:val="19"/>
          <w:highlight w:val="white"/>
        </w:rPr>
        <w:t>"|API:</w:t>
      </w:r>
      <w:r w:rsidR="00CD5504">
        <w:rPr>
          <w:rFonts w:ascii="Consolas" w:hAnsi="Consolas" w:cs="Consolas"/>
          <w:color w:val="A31515"/>
          <w:sz w:val="19"/>
          <w:szCs w:val="19"/>
          <w:highlight w:val="white"/>
        </w:rPr>
        <w:t>JS</w:t>
      </w:r>
      <w:r w:rsidR="00D04EB4">
        <w:rPr>
          <w:rFonts w:ascii="Consolas" w:hAnsi="Consolas" w:cs="Consolas"/>
          <w:color w:val="A31515"/>
          <w:sz w:val="19"/>
          <w:szCs w:val="19"/>
          <w:highlight w:val="white"/>
        </w:rPr>
        <w:t>"</w:t>
      </w:r>
      <w:r w:rsidR="00D04EB4">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00"/>
          <w:sz w:val="19"/>
          <w:szCs w:val="19"/>
          <w:highlight w:val="white"/>
        </w:rPr>
        <w:tab/>
      </w:r>
      <w:r>
        <w:rPr>
          <w:rFonts w:ascii="Consolas" w:hAnsi="Consolas" w:cs="Consolas"/>
          <w:color w:val="008B8B"/>
          <w:sz w:val="19"/>
          <w:szCs w:val="19"/>
          <w:highlight w:val="white"/>
        </w:rPr>
        <w:t>StringToHex</w:t>
      </w:r>
      <w:r>
        <w:rPr>
          <w:rFonts w:ascii="Consolas" w:hAnsi="Consolas" w:cs="Consolas"/>
          <w:color w:val="000000"/>
          <w:sz w:val="19"/>
          <w:szCs w:val="19"/>
          <w:highlight w:val="white"/>
        </w:rPr>
        <w:t>(requestData);</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RequestOtpWebService</w:t>
      </w:r>
      <w:r>
        <w:rPr>
          <w:rFonts w:ascii="Consolas" w:hAnsi="Consolas" w:cs="Consolas"/>
          <w:color w:val="000000"/>
          <w:sz w:val="19"/>
          <w:szCs w:val="19"/>
          <w:highlight w:val="white"/>
        </w:rPr>
        <w:t>, data, pCallbackFunction);</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303742" w:rsidRDefault="00303742">
      <w:pPr>
        <w:rPr>
          <w:rFonts w:ascii="Consolas" w:hAnsi="Consolas" w:cs="Consolas"/>
          <w:color w:val="008000"/>
          <w:sz w:val="19"/>
          <w:szCs w:val="19"/>
          <w:highlight w:val="white"/>
        </w:rPr>
      </w:pPr>
      <w:r>
        <w:rPr>
          <w:rFonts w:ascii="Consolas" w:hAnsi="Consolas" w:cs="Consolas"/>
          <w:color w:val="008000"/>
          <w:sz w:val="19"/>
          <w:szCs w:val="19"/>
          <w:highlight w:val="white"/>
        </w:rPr>
        <w:br w:type="page"/>
      </w:r>
    </w:p>
    <w:p w:rsidR="00514F6D" w:rsidRDefault="00514F6D" w:rsidP="00D04EB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lastRenderedPageBreak/>
        <w:t>//------------------ Verify an OTP  ---------------------------</w:t>
      </w:r>
    </w:p>
    <w:p w:rsidR="00781373"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VerifyOtp</w:t>
      </w:r>
      <w:r>
        <w:rPr>
          <w:rFonts w:ascii="Consolas" w:hAnsi="Consolas" w:cs="Consolas"/>
          <w:color w:val="000000"/>
          <w:sz w:val="19"/>
          <w:szCs w:val="19"/>
          <w:highlight w:val="white"/>
        </w:rPr>
        <w:t>(</w:t>
      </w:r>
    </w:p>
    <w:p w:rsidR="00781373" w:rsidRDefault="00514F6D"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sidR="00781373">
        <w:rPr>
          <w:rFonts w:ascii="Consolas" w:hAnsi="Consolas" w:cs="Consolas"/>
          <w:color w:val="000000"/>
          <w:sz w:val="19"/>
          <w:szCs w:val="19"/>
          <w:highlight w:val="white"/>
        </w:rPr>
        <w:tab/>
      </w:r>
      <w:r w:rsidR="00781373" w:rsidRPr="00781373">
        <w:rPr>
          <w:rFonts w:ascii="Consolas" w:hAnsi="Consolas" w:cs="Consolas"/>
          <w:color w:val="00B050"/>
          <w:sz w:val="19"/>
          <w:szCs w:val="19"/>
          <w:highlight w:val="white"/>
        </w:rPr>
        <w:t>// Client Id</w:t>
      </w:r>
      <w:r w:rsidR="00781373">
        <w:rPr>
          <w:rFonts w:ascii="Consolas" w:hAnsi="Consolas" w:cs="Consolas"/>
          <w:color w:val="00B050"/>
          <w:sz w:val="19"/>
          <w:szCs w:val="19"/>
          <w:highlight w:val="white"/>
        </w:rPr>
        <w:t xml:space="preserve"> (required, must be the same client Id that made the send OTP request)</w:t>
      </w:r>
    </w:p>
    <w:p w:rsidR="00781373" w:rsidRDefault="00514F6D" w:rsidP="0078137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pRequestId, </w:t>
      </w:r>
      <w:r w:rsidR="00781373">
        <w:rPr>
          <w:rFonts w:ascii="Consolas" w:hAnsi="Consolas" w:cs="Consolas"/>
          <w:color w:val="000000"/>
          <w:sz w:val="19"/>
          <w:szCs w:val="19"/>
          <w:highlight w:val="white"/>
        </w:rPr>
        <w:tab/>
      </w:r>
      <w:r w:rsidR="00781373" w:rsidRPr="00781373">
        <w:rPr>
          <w:rFonts w:ascii="Consolas" w:hAnsi="Consolas" w:cs="Consolas"/>
          <w:color w:val="00B050"/>
          <w:sz w:val="19"/>
          <w:szCs w:val="19"/>
          <w:highlight w:val="white"/>
        </w:rPr>
        <w:t xml:space="preserve">// OTP Id (required, returned by the Send OTP request) </w:t>
      </w:r>
    </w:p>
    <w:p w:rsidR="00781373" w:rsidRPr="00781373" w:rsidRDefault="00514F6D" w:rsidP="00781373">
      <w:pPr>
        <w:autoSpaceDE w:val="0"/>
        <w:autoSpaceDN w:val="0"/>
        <w:adjustRightInd w:val="0"/>
        <w:spacing w:after="0" w:line="240" w:lineRule="auto"/>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pOtp, </w:t>
      </w:r>
      <w:r w:rsidR="00781373">
        <w:rPr>
          <w:rFonts w:ascii="Consolas" w:hAnsi="Consolas" w:cs="Consolas"/>
          <w:color w:val="000000"/>
          <w:sz w:val="19"/>
          <w:szCs w:val="19"/>
          <w:highlight w:val="white"/>
        </w:rPr>
        <w:tab/>
      </w:r>
      <w:r w:rsidR="00781373">
        <w:rPr>
          <w:rFonts w:ascii="Consolas" w:hAnsi="Consolas" w:cs="Consolas"/>
          <w:color w:val="000000"/>
          <w:sz w:val="19"/>
          <w:szCs w:val="19"/>
          <w:highlight w:val="white"/>
        </w:rPr>
        <w:tab/>
      </w:r>
      <w:r w:rsidR="00781373" w:rsidRPr="00781373">
        <w:rPr>
          <w:rFonts w:ascii="Consolas" w:hAnsi="Consolas" w:cs="Consolas"/>
          <w:color w:val="00B050"/>
          <w:sz w:val="19"/>
          <w:szCs w:val="19"/>
          <w:highlight w:val="white"/>
        </w:rPr>
        <w:t>// OTP (required, entered by the end user)</w:t>
      </w:r>
    </w:p>
    <w:p w:rsidR="00514F6D" w:rsidRDefault="00514F6D" w:rsidP="0078137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pCallbackFunction) </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"Request:VerifyOtp"</w:t>
      </w:r>
      <w:r>
        <w:rPr>
          <w:rFonts w:ascii="Consolas" w:hAnsi="Consolas" w:cs="Consolas"/>
          <w:color w:val="000000"/>
          <w:sz w:val="19"/>
          <w:szCs w:val="19"/>
          <w:highlight w:val="white"/>
        </w:rPr>
        <w:t xml:space="preserve">;  </w:t>
      </w:r>
      <w:r w:rsidRPr="00D04EB4">
        <w:rPr>
          <w:rFonts w:ascii="Consolas" w:hAnsi="Consolas" w:cs="Consolas"/>
          <w:color w:val="00B050"/>
          <w:sz w:val="19"/>
          <w:szCs w:val="19"/>
          <w:highlight w:val="white"/>
        </w:rPr>
        <w:t>//Command to service</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Pr="008E56C3" w:rsidRDefault="00514F6D" w:rsidP="00514F6D">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if (pClientId.Length == 0) </w:t>
      </w:r>
      <w:r w:rsidRPr="008E56C3">
        <w:rPr>
          <w:rFonts w:ascii="Consolas" w:hAnsi="Consolas" w:cs="Consolas"/>
          <w:color w:val="00B050"/>
          <w:sz w:val="19"/>
          <w:szCs w:val="19"/>
          <w:highlight w:val="white"/>
        </w:rPr>
        <w:t>//Client Id as issued by MAC</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(pRequestId.</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"Request ID required!"</w:t>
      </w: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"|RequestId:"</w:t>
      </w:r>
      <w:r>
        <w:rPr>
          <w:rFonts w:ascii="Consolas" w:hAnsi="Consolas" w:cs="Consolas"/>
          <w:color w:val="000000"/>
          <w:sz w:val="19"/>
          <w:szCs w:val="19"/>
          <w:highlight w:val="white"/>
        </w:rPr>
        <w:t xml:space="preserve"> + pRequestId;</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(pOtp.</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"Otp required!"</w:t>
      </w: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sidR="00665BB7">
        <w:rPr>
          <w:rFonts w:ascii="Consolas" w:hAnsi="Consolas" w:cs="Consolas"/>
          <w:color w:val="A31515"/>
          <w:sz w:val="19"/>
          <w:szCs w:val="19"/>
          <w:highlight w:val="white"/>
        </w:rPr>
        <w:t>"|OTP</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pOtp;</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sidR="00303742">
        <w:rPr>
          <w:rFonts w:ascii="Consolas" w:hAnsi="Consolas" w:cs="Consolas"/>
          <w:color w:val="A31515"/>
          <w:sz w:val="19"/>
          <w:szCs w:val="19"/>
          <w:highlight w:val="white"/>
        </w:rPr>
        <w:t>"|API:</w:t>
      </w:r>
      <w:r w:rsidR="00CD5504">
        <w:rPr>
          <w:rFonts w:ascii="Consolas" w:hAnsi="Consolas" w:cs="Consolas"/>
          <w:color w:val="A31515"/>
          <w:sz w:val="19"/>
          <w:szCs w:val="19"/>
          <w:highlight w:val="white"/>
        </w:rPr>
        <w:t>JS</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who is calling service</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w:t>
      </w:r>
    </w:p>
    <w:p w:rsidR="00514F6D" w:rsidRDefault="00514F6D" w:rsidP="00514F6D">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8B8B"/>
          <w:sz w:val="19"/>
          <w:szCs w:val="19"/>
          <w:highlight w:val="white"/>
        </w:rPr>
        <w:t>StringToHex</w:t>
      </w:r>
      <w:r>
        <w:rPr>
          <w:rFonts w:ascii="Consolas" w:hAnsi="Consolas" w:cs="Consolas"/>
          <w:color w:val="000000"/>
          <w:sz w:val="19"/>
          <w:szCs w:val="19"/>
          <w:highlight w:val="white"/>
        </w:rPr>
        <w:t>(requestData);</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VerifyOtpWebService</w:t>
      </w:r>
      <w:r>
        <w:rPr>
          <w:rFonts w:ascii="Consolas" w:hAnsi="Consolas" w:cs="Consolas"/>
          <w:color w:val="000000"/>
          <w:sz w:val="19"/>
          <w:szCs w:val="19"/>
          <w:highlight w:val="white"/>
        </w:rPr>
        <w:t>, data, pCallbackFunction);</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4F6D" w:rsidRDefault="00514F6D" w:rsidP="00514F6D">
      <w:pPr>
        <w:rPr>
          <w:rFonts w:ascii="Consolas" w:hAnsi="Consolas" w:cs="Consolas"/>
          <w:color w:val="000000"/>
          <w:sz w:val="19"/>
          <w:szCs w:val="19"/>
        </w:rPr>
      </w:pP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Cancel an OTP  ---------------------------</w:t>
      </w:r>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p>
    <w:p w:rsidR="0078137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CancelOtp</w:t>
      </w:r>
      <w:r>
        <w:rPr>
          <w:rFonts w:ascii="Consolas" w:hAnsi="Consolas" w:cs="Consolas"/>
          <w:color w:val="000000"/>
          <w:sz w:val="19"/>
          <w:szCs w:val="19"/>
          <w:highlight w:val="white"/>
        </w:rPr>
        <w:t>(</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w:t>
      </w:r>
      <w:r>
        <w:rPr>
          <w:rFonts w:ascii="Consolas" w:hAnsi="Consolas" w:cs="Consolas"/>
          <w:color w:val="00B050"/>
          <w:sz w:val="19"/>
          <w:szCs w:val="19"/>
          <w:highlight w:val="white"/>
        </w:rPr>
        <w:t xml:space="preserve"> (required, must be the same client Id that made the send OTP request)</w:t>
      </w:r>
    </w:p>
    <w:p w:rsidR="00781373" w:rsidRDefault="00781373" w:rsidP="0078137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pRequestId,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OTP Id (required, returned by the Send OTP request) </w:t>
      </w:r>
    </w:p>
    <w:p w:rsidR="00D04EB4" w:rsidRDefault="00D04EB4" w:rsidP="00781373">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pCallbackFunction)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"Request:CancelOtp"</w:t>
      </w:r>
      <w:r>
        <w:rPr>
          <w:rFonts w:ascii="Consolas" w:hAnsi="Consolas" w:cs="Consolas"/>
          <w:color w:val="000000"/>
          <w:sz w:val="19"/>
          <w:szCs w:val="19"/>
          <w:highlight w:val="white"/>
        </w:rPr>
        <w:t>;</w:t>
      </w:r>
      <w:r w:rsidR="006B138B">
        <w:rPr>
          <w:rFonts w:ascii="Consolas" w:hAnsi="Consolas" w:cs="Consolas"/>
          <w:color w:val="000000"/>
          <w:sz w:val="19"/>
          <w:szCs w:val="19"/>
          <w:highlight w:val="white"/>
        </w:rPr>
        <w:t xml:space="preserve"> </w:t>
      </w:r>
      <w:r w:rsidR="006B138B" w:rsidRPr="00D04EB4">
        <w:rPr>
          <w:rFonts w:ascii="Consolas" w:hAnsi="Consolas" w:cs="Consolas"/>
          <w:color w:val="00B050"/>
          <w:sz w:val="19"/>
          <w:szCs w:val="19"/>
          <w:highlight w:val="white"/>
        </w:rPr>
        <w:t>//Command to service</w:t>
      </w:r>
    </w:p>
    <w:p w:rsidR="006B138B" w:rsidRDefault="006B138B"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FF"/>
          <w:sz w:val="19"/>
          <w:szCs w:val="19"/>
          <w:highlight w:val="white"/>
        </w:rPr>
        <w:t>if (pClientId.Length == 0)</w:t>
      </w:r>
      <w:r w:rsidR="008E56C3" w:rsidRPr="008E56C3">
        <w:rPr>
          <w:rFonts w:ascii="Consolas" w:hAnsi="Consolas" w:cs="Consolas"/>
          <w:color w:val="00B050"/>
          <w:sz w:val="19"/>
          <w:szCs w:val="19"/>
          <w:highlight w:val="white"/>
        </w:rPr>
        <w:t xml:space="preserve"> //Client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(pRequestId.</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"Request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"|RequestId:"</w:t>
      </w:r>
      <w:r>
        <w:rPr>
          <w:rFonts w:ascii="Consolas" w:hAnsi="Consolas" w:cs="Consolas"/>
          <w:color w:val="000000"/>
          <w:sz w:val="19"/>
          <w:szCs w:val="19"/>
          <w:highlight w:val="white"/>
        </w:rPr>
        <w:t xml:space="preserve"> + pRequestId;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AA6B5A"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D04EB4">
        <w:rPr>
          <w:rFonts w:ascii="Consolas" w:hAnsi="Consolas" w:cs="Consolas"/>
          <w:color w:val="000000"/>
          <w:sz w:val="19"/>
          <w:szCs w:val="19"/>
          <w:highlight w:val="white"/>
        </w:rPr>
        <w:t xml:space="preserve">   requestData += </w:t>
      </w:r>
      <w:r w:rsidR="00D04EB4">
        <w:rPr>
          <w:rFonts w:ascii="Consolas" w:hAnsi="Consolas" w:cs="Consolas"/>
          <w:color w:val="A31515"/>
          <w:sz w:val="19"/>
          <w:szCs w:val="19"/>
          <w:highlight w:val="white"/>
        </w:rPr>
        <w:t>"|</w:t>
      </w:r>
      <w:r w:rsidR="00913529">
        <w:rPr>
          <w:rFonts w:ascii="Consolas" w:hAnsi="Consolas" w:cs="Consolas"/>
          <w:color w:val="A31515"/>
          <w:sz w:val="19"/>
          <w:szCs w:val="19"/>
          <w:highlight w:val="white"/>
        </w:rPr>
        <w:t>API:</w:t>
      </w:r>
      <w:r w:rsidR="00CD5504">
        <w:rPr>
          <w:rFonts w:ascii="Consolas" w:hAnsi="Consolas" w:cs="Consolas"/>
          <w:color w:val="A31515"/>
          <w:sz w:val="19"/>
          <w:szCs w:val="19"/>
          <w:highlight w:val="white"/>
        </w:rPr>
        <w:t>JS</w:t>
      </w:r>
      <w:r w:rsidR="00D04EB4">
        <w:rPr>
          <w:rFonts w:ascii="Consolas" w:hAnsi="Consolas" w:cs="Consolas"/>
          <w:color w:val="A31515"/>
          <w:sz w:val="19"/>
          <w:szCs w:val="19"/>
          <w:highlight w:val="white"/>
        </w:rPr>
        <w:t>"</w:t>
      </w:r>
      <w:r w:rsidR="00D04EB4">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8B8B"/>
          <w:sz w:val="19"/>
          <w:szCs w:val="19"/>
          <w:highlight w:val="white"/>
        </w:rPr>
        <w:t>StringToHex</w:t>
      </w:r>
      <w:r>
        <w:rPr>
          <w:rFonts w:ascii="Consolas" w:hAnsi="Consolas" w:cs="Consolas"/>
          <w:color w:val="000000"/>
          <w:sz w:val="19"/>
          <w:szCs w:val="19"/>
          <w:highlight w:val="white"/>
        </w:rPr>
        <w:t>(requestData);</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RequestOtpWebService</w:t>
      </w:r>
      <w:r>
        <w:rPr>
          <w:rFonts w:ascii="Consolas" w:hAnsi="Consolas" w:cs="Consolas"/>
          <w:color w:val="000000"/>
          <w:sz w:val="19"/>
          <w:szCs w:val="19"/>
          <w:highlight w:val="white"/>
        </w:rPr>
        <w:t>, data, pCallbackFunction);</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p>
    <w:p w:rsidR="0063043D" w:rsidRDefault="00514F6D" w:rsidP="0063043D">
      <w:pPr>
        <w:rPr>
          <w:rFonts w:ascii="Consolas" w:hAnsi="Consolas" w:cs="Consolas"/>
          <w:color w:val="008000"/>
          <w:sz w:val="19"/>
          <w:szCs w:val="19"/>
          <w:highlight w:val="white"/>
        </w:rPr>
      </w:pPr>
      <w:r>
        <w:rPr>
          <w:rFonts w:ascii="Consolas" w:hAnsi="Consolas" w:cs="Consolas"/>
          <w:color w:val="008000"/>
          <w:sz w:val="19"/>
          <w:szCs w:val="19"/>
          <w:highlight w:val="white"/>
        </w:rPr>
        <w:lastRenderedPageBreak/>
        <w:t>//-------- Resend OTP Message to an end user ---------------------------</w:t>
      </w:r>
    </w:p>
    <w:p w:rsidR="00781373" w:rsidRPr="0063043D" w:rsidRDefault="00D04EB4" w:rsidP="0063043D">
      <w:pPr>
        <w:rPr>
          <w:rFonts w:ascii="Consolas" w:hAnsi="Consolas" w:cs="Consolas"/>
          <w:color w:val="0000FF"/>
          <w:sz w:val="19"/>
          <w:szCs w:val="19"/>
          <w:highlight w:val="white"/>
        </w:rPr>
      </w:pPr>
      <w:r>
        <w:rPr>
          <w:color w:val="0000FF"/>
          <w:highlight w:val="white"/>
        </w:rPr>
        <w:t>function</w:t>
      </w:r>
      <w:r>
        <w:rPr>
          <w:highlight w:val="white"/>
        </w:rPr>
        <w:t xml:space="preserve"> </w:t>
      </w:r>
      <w:r>
        <w:rPr>
          <w:color w:val="008B8B"/>
          <w:highlight w:val="white"/>
        </w:rPr>
        <w:t>ResendOtp</w:t>
      </w:r>
      <w:r>
        <w:rPr>
          <w:highlight w:val="white"/>
        </w:rPr>
        <w:t>(</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w:t>
      </w:r>
      <w:r>
        <w:rPr>
          <w:rFonts w:ascii="Consolas" w:hAnsi="Consolas" w:cs="Consolas"/>
          <w:color w:val="00B050"/>
          <w:sz w:val="19"/>
          <w:szCs w:val="19"/>
          <w:highlight w:val="white"/>
        </w:rPr>
        <w:t xml:space="preserve"> (required, must be the same client Id that made the send OTP request)</w:t>
      </w:r>
    </w:p>
    <w:p w:rsidR="00781373" w:rsidRDefault="00781373" w:rsidP="0078137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pRequestId,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OTP Id (required, returned by the Send OTP request) </w:t>
      </w:r>
    </w:p>
    <w:p w:rsidR="006B138B" w:rsidRPr="00514F6D" w:rsidRDefault="00D04EB4" w:rsidP="00781373">
      <w:pPr>
        <w:pStyle w:val="NoSpacing"/>
        <w:ind w:firstLine="720"/>
        <w:rPr>
          <w:color w:val="0000FF"/>
          <w:highlight w:val="white"/>
        </w:rPr>
      </w:pPr>
      <w:r>
        <w:rPr>
          <w:highlight w:val="white"/>
        </w:rPr>
        <w:t xml:space="preserve">pCallbackFunction) </w:t>
      </w:r>
    </w:p>
    <w:p w:rsidR="00D04EB4" w:rsidRDefault="00D04EB4" w:rsidP="00514F6D">
      <w:pPr>
        <w:pStyle w:val="NoSpacing"/>
        <w:rPr>
          <w:highlight w:val="white"/>
        </w:rPr>
      </w:pPr>
      <w:r>
        <w:rPr>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"Request:ResendOtp"</w:t>
      </w:r>
      <w:r>
        <w:rPr>
          <w:rFonts w:ascii="Consolas" w:hAnsi="Consolas" w:cs="Consolas"/>
          <w:color w:val="000000"/>
          <w:sz w:val="19"/>
          <w:szCs w:val="19"/>
          <w:highlight w:val="white"/>
        </w:rPr>
        <w:t>;</w:t>
      </w:r>
      <w:r w:rsidR="006B138B">
        <w:rPr>
          <w:rFonts w:ascii="Consolas" w:hAnsi="Consolas" w:cs="Consolas"/>
          <w:color w:val="000000"/>
          <w:sz w:val="19"/>
          <w:szCs w:val="19"/>
          <w:highlight w:val="white"/>
        </w:rPr>
        <w:t xml:space="preserve">  </w:t>
      </w:r>
      <w:r w:rsidR="006B138B" w:rsidRPr="00D04EB4">
        <w:rPr>
          <w:rFonts w:ascii="Consolas" w:hAnsi="Consolas" w:cs="Consolas"/>
          <w:color w:val="00B050"/>
          <w:sz w:val="19"/>
          <w:szCs w:val="19"/>
          <w:highlight w:val="white"/>
        </w:rPr>
        <w:t>//Command to service</w:t>
      </w:r>
    </w:p>
    <w:p w:rsidR="006B138B" w:rsidRDefault="006B138B"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FF"/>
          <w:sz w:val="19"/>
          <w:szCs w:val="19"/>
          <w:highlight w:val="white"/>
        </w:rPr>
        <w:t xml:space="preserve">if (pClientId.Length == 0) </w:t>
      </w:r>
      <w:r w:rsidR="008E56C3" w:rsidRPr="008E56C3">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(pRequestId.</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"Request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"|RequestId:"</w:t>
      </w:r>
      <w:r>
        <w:rPr>
          <w:rFonts w:ascii="Consolas" w:hAnsi="Consolas" w:cs="Consolas"/>
          <w:color w:val="000000"/>
          <w:sz w:val="19"/>
          <w:szCs w:val="19"/>
          <w:highlight w:val="white"/>
        </w:rPr>
        <w:t xml:space="preserve"> + pRequestId;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D04EB4"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w:t>
      </w:r>
      <w:r w:rsidR="00913529">
        <w:rPr>
          <w:rFonts w:ascii="Consolas" w:hAnsi="Consolas" w:cs="Consolas"/>
          <w:color w:val="A31515"/>
          <w:sz w:val="19"/>
          <w:szCs w:val="19"/>
          <w:highlight w:val="white"/>
        </w:rPr>
        <w:t>API:</w:t>
      </w:r>
      <w:r w:rsidR="00CD5504">
        <w:rPr>
          <w:rFonts w:ascii="Consolas" w:hAnsi="Consolas" w:cs="Consolas"/>
          <w:color w:val="A31515"/>
          <w:sz w:val="19"/>
          <w:szCs w:val="19"/>
          <w:highlight w:val="white"/>
        </w:rPr>
        <w:t>JS</w:t>
      </w:r>
      <w:r>
        <w:rPr>
          <w:rFonts w:ascii="Consolas" w:hAnsi="Consolas" w:cs="Consolas"/>
          <w:color w:val="A31515"/>
          <w:sz w:val="19"/>
          <w:szCs w:val="19"/>
          <w:highlight w:val="white"/>
        </w:rPr>
        <w:t>"</w:t>
      </w:r>
      <w:r>
        <w:rPr>
          <w:rFonts w:ascii="Consolas" w:hAnsi="Consolas" w:cs="Consolas"/>
          <w:color w:val="000000"/>
          <w:sz w:val="19"/>
          <w:szCs w:val="19"/>
          <w:highlight w:val="white"/>
        </w:rPr>
        <w:t>;</w:t>
      </w:r>
      <w:r w:rsidR="00AA6B5A">
        <w:rPr>
          <w:rFonts w:ascii="Consolas" w:hAnsi="Consolas" w:cs="Consolas"/>
          <w:color w:val="000000"/>
          <w:sz w:val="19"/>
          <w:szCs w:val="19"/>
          <w:highlight w:val="white"/>
        </w:rPr>
        <w:t xml:space="preserve">    </w:t>
      </w:r>
      <w:r w:rsidR="00AA6B5A">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8B8B"/>
          <w:sz w:val="19"/>
          <w:szCs w:val="19"/>
          <w:highlight w:val="white"/>
        </w:rPr>
        <w:t>StringToHex</w:t>
      </w:r>
      <w:r>
        <w:rPr>
          <w:rFonts w:ascii="Consolas" w:hAnsi="Consolas" w:cs="Consolas"/>
          <w:color w:val="000000"/>
          <w:sz w:val="19"/>
          <w:szCs w:val="19"/>
          <w:highlight w:val="white"/>
        </w:rPr>
        <w:t>(requestData);</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RequestOtpWebService</w:t>
      </w:r>
      <w:r>
        <w:rPr>
          <w:rFonts w:ascii="Consolas" w:hAnsi="Consolas" w:cs="Consolas"/>
          <w:color w:val="000000"/>
          <w:sz w:val="19"/>
          <w:szCs w:val="19"/>
          <w:highlight w:val="white"/>
        </w:rPr>
        <w:t>, data, pCallbackFunction);</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rPr>
          <w:rFonts w:ascii="Consolas" w:hAnsi="Consolas" w:cs="Consolas"/>
          <w:color w:val="000000"/>
          <w:sz w:val="19"/>
          <w:szCs w:val="19"/>
        </w:rPr>
      </w:pPr>
    </w:p>
    <w:p w:rsidR="00AA6B5A" w:rsidRDefault="00AA6B5A">
      <w:pPr>
        <w:rPr>
          <w:rFonts w:ascii="Consolas" w:hAnsi="Consolas" w:cs="Consolas"/>
          <w:color w:val="008000"/>
          <w:sz w:val="19"/>
          <w:szCs w:val="19"/>
          <w:highlight w:val="white"/>
        </w:rPr>
      </w:pPr>
      <w:r>
        <w:rPr>
          <w:rFonts w:ascii="Consolas" w:hAnsi="Consolas" w:cs="Consolas"/>
          <w:color w:val="008000"/>
          <w:sz w:val="19"/>
          <w:szCs w:val="19"/>
          <w:highlight w:val="white"/>
        </w:rPr>
        <w:br w:type="page"/>
      </w:r>
    </w:p>
    <w:p w:rsidR="00D04EB4" w:rsidRDefault="00D04EB4" w:rsidP="00D04EB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lastRenderedPageBreak/>
        <w:t>//------------- Send Text Message service calls ---------------</w:t>
      </w:r>
      <w:r w:rsidR="00514F6D">
        <w:rPr>
          <w:rFonts w:ascii="Consolas" w:hAnsi="Consolas" w:cs="Consolas"/>
          <w:color w:val="008000"/>
          <w:sz w:val="19"/>
          <w:szCs w:val="19"/>
          <w:highlight w:val="white"/>
        </w:rPr>
        <w:t>----------</w:t>
      </w:r>
      <w:r>
        <w:rPr>
          <w:rFonts w:ascii="Consolas" w:hAnsi="Consolas" w:cs="Consolas"/>
          <w:color w:val="008000"/>
          <w:sz w:val="19"/>
          <w:szCs w:val="19"/>
          <w:highlight w:val="white"/>
        </w:rPr>
        <w:t>------------</w:t>
      </w:r>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Send Text Message to a client managed end user ---------------------------</w:t>
      </w:r>
    </w:p>
    <w:p w:rsidR="0078137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SendMessageToClientManagedEndUser</w:t>
      </w:r>
      <w:r>
        <w:rPr>
          <w:rFonts w:ascii="Consolas" w:hAnsi="Consolas" w:cs="Consolas"/>
          <w:color w:val="000000"/>
          <w:sz w:val="19"/>
          <w:szCs w:val="19"/>
          <w:highlight w:val="white"/>
        </w:rPr>
        <w:t>(</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 (required)</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pGroupId,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Group Id (optional)</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pEndUserPhoneNumber,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End user’s phone number (required, format is </w:t>
      </w:r>
      <w:r w:rsidR="00CD5504" w:rsidRPr="00781373">
        <w:rPr>
          <w:rFonts w:ascii="Consolas" w:hAnsi="Consolas" w:cs="Consolas"/>
          <w:color w:val="00B050"/>
          <w:sz w:val="19"/>
          <w:szCs w:val="19"/>
          <w:highlight w:val="white"/>
        </w:rPr>
        <w:t>validated</w:t>
      </w:r>
      <w:r w:rsidRPr="00781373">
        <w:rPr>
          <w:rFonts w:ascii="Consolas" w:hAnsi="Consolas" w:cs="Consolas"/>
          <w:color w:val="00B050"/>
          <w:sz w:val="19"/>
          <w:szCs w:val="19"/>
          <w:highlight w:val="white"/>
        </w:rPr>
        <w:t>)</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pEndUserEmail,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End user’s email address(required, format is </w:t>
      </w:r>
      <w:r w:rsidR="00CD5504" w:rsidRPr="00781373">
        <w:rPr>
          <w:rFonts w:ascii="Consolas" w:hAnsi="Consolas" w:cs="Consolas"/>
          <w:color w:val="00B050"/>
          <w:sz w:val="19"/>
          <w:szCs w:val="19"/>
          <w:highlight w:val="white"/>
        </w:rPr>
        <w:t>validated</w:t>
      </w:r>
      <w:r w:rsidRPr="00781373">
        <w:rPr>
          <w:rFonts w:ascii="Consolas" w:hAnsi="Consolas" w:cs="Consolas"/>
          <w:color w:val="00B050"/>
          <w:sz w:val="19"/>
          <w:szCs w:val="19"/>
          <w:highlight w:val="white"/>
        </w:rPr>
        <w:t>)</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pEndUserIp,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machine’s IP address (optional)</w:t>
      </w:r>
    </w:p>
    <w:p w:rsidR="00781373" w:rsidRDefault="00D04EB4" w:rsidP="0078137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pMessage, </w:t>
      </w:r>
      <w:r w:rsidR="00781373">
        <w:rPr>
          <w:rFonts w:ascii="Consolas" w:hAnsi="Consolas" w:cs="Consolas"/>
          <w:color w:val="000000"/>
          <w:sz w:val="19"/>
          <w:szCs w:val="19"/>
          <w:highlight w:val="white"/>
        </w:rPr>
        <w:tab/>
      </w:r>
      <w:r w:rsidR="00781373">
        <w:rPr>
          <w:rFonts w:ascii="Consolas" w:hAnsi="Consolas" w:cs="Consolas"/>
          <w:color w:val="000000"/>
          <w:sz w:val="19"/>
          <w:szCs w:val="19"/>
          <w:highlight w:val="white"/>
        </w:rPr>
        <w:tab/>
      </w:r>
      <w:r w:rsidR="00781373">
        <w:rPr>
          <w:rFonts w:ascii="Consolas" w:hAnsi="Consolas" w:cs="Consolas"/>
          <w:color w:val="000000"/>
          <w:sz w:val="19"/>
          <w:szCs w:val="19"/>
          <w:highlight w:val="white"/>
        </w:rPr>
        <w:tab/>
      </w:r>
      <w:r w:rsidR="00781373">
        <w:rPr>
          <w:rFonts w:ascii="Consolas" w:hAnsi="Consolas" w:cs="Consolas"/>
          <w:color w:val="00B050"/>
          <w:sz w:val="19"/>
          <w:szCs w:val="19"/>
          <w:highlight w:val="white"/>
        </w:rPr>
        <w:t>// Body of text message (pipe characters for new lines)</w:t>
      </w:r>
    </w:p>
    <w:p w:rsidR="00D04EB4" w:rsidRDefault="00D04EB4" w:rsidP="0078137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pCallbackFunction)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"Request:SendMessage"</w:t>
      </w:r>
      <w:r>
        <w:rPr>
          <w:rFonts w:ascii="Consolas" w:hAnsi="Consolas" w:cs="Consolas"/>
          <w:color w:val="000000"/>
          <w:sz w:val="19"/>
          <w:szCs w:val="19"/>
          <w:highlight w:val="white"/>
        </w:rPr>
        <w:t>;</w:t>
      </w:r>
      <w:r w:rsidR="006B138B">
        <w:rPr>
          <w:rFonts w:ascii="Consolas" w:hAnsi="Consolas" w:cs="Consolas"/>
          <w:color w:val="000000"/>
          <w:sz w:val="19"/>
          <w:szCs w:val="19"/>
          <w:highlight w:val="white"/>
        </w:rPr>
        <w:t xml:space="preserve">  </w:t>
      </w:r>
      <w:r w:rsidR="006B138B" w:rsidRPr="00D04EB4">
        <w:rPr>
          <w:rFonts w:ascii="Consolas" w:hAnsi="Consolas" w:cs="Consolas"/>
          <w:color w:val="00B050"/>
          <w:sz w:val="19"/>
          <w:szCs w:val="19"/>
          <w:highlight w:val="white"/>
        </w:rPr>
        <w:t>//Command to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FF"/>
          <w:sz w:val="19"/>
          <w:szCs w:val="19"/>
          <w:highlight w:val="white"/>
        </w:rPr>
        <w:t xml:space="preserve">if (pClientId.Length == 0) </w:t>
      </w:r>
      <w:r w:rsidR="008E56C3" w:rsidRPr="00B50917">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(pGroupId != 0) </w:t>
      </w:r>
      <w:r>
        <w:rPr>
          <w:rFonts w:ascii="Consolas" w:hAnsi="Consolas" w:cs="Consolas"/>
          <w:color w:val="008000"/>
          <w:sz w:val="19"/>
          <w:szCs w:val="19"/>
          <w:highlight w:val="white"/>
        </w:rPr>
        <w:t>// Optional if client request is restricted to a group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"|GroupId:"</w:t>
      </w:r>
      <w:r>
        <w:rPr>
          <w:rFonts w:ascii="Consolas" w:hAnsi="Consolas" w:cs="Consolas"/>
          <w:color w:val="000000"/>
          <w:sz w:val="19"/>
          <w:szCs w:val="19"/>
          <w:highlight w:val="white"/>
        </w:rPr>
        <w:t xml:space="preserve"> + pGroupId;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(pEndUserPhoneNumber.</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User's Phone Number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w:t>
      </w:r>
      <w:r w:rsidR="00CD5504">
        <w:rPr>
          <w:rFonts w:ascii="Consolas" w:hAnsi="Consolas" w:cs="Consolas"/>
          <w:color w:val="A31515"/>
          <w:sz w:val="19"/>
          <w:szCs w:val="19"/>
          <w:highlight w:val="white"/>
        </w:rPr>
        <w:t>PhoneNumber</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pEndUserPhoneNumber;</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(pEndUserEmail.</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email address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w:t>
      </w:r>
      <w:r w:rsidR="00CD5504">
        <w:rPr>
          <w:rFonts w:ascii="Consolas" w:hAnsi="Consolas" w:cs="Consolas"/>
          <w:color w:val="A31515"/>
          <w:sz w:val="19"/>
          <w:szCs w:val="19"/>
          <w:highlight w:val="white"/>
        </w:rPr>
        <w:t>EmailAddress</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pEndUserEmail;</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(pEndUserIp.</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w:t>
      </w:r>
      <w:r w:rsidR="00CD5504">
        <w:rPr>
          <w:rFonts w:ascii="Consolas" w:hAnsi="Consolas" w:cs="Consolas"/>
          <w:color w:val="A31515"/>
          <w:sz w:val="19"/>
          <w:szCs w:val="19"/>
          <w:highlight w:val="white"/>
        </w:rPr>
        <w:t>EndUserIpAddress</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pEndUserIp;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(pMessage.</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"Message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"|Message:"</w:t>
      </w:r>
      <w:r>
        <w:rPr>
          <w:rFonts w:ascii="Consolas" w:hAnsi="Consolas" w:cs="Consolas"/>
          <w:color w:val="000000"/>
          <w:sz w:val="19"/>
          <w:szCs w:val="19"/>
          <w:highlight w:val="white"/>
        </w:rPr>
        <w:t xml:space="preserve"> + </w:t>
      </w:r>
      <w:r>
        <w:rPr>
          <w:rFonts w:ascii="Consolas" w:hAnsi="Consolas" w:cs="Consolas"/>
          <w:color w:val="008B8B"/>
          <w:sz w:val="19"/>
          <w:szCs w:val="19"/>
          <w:highlight w:val="white"/>
        </w:rPr>
        <w:t>StringToHex</w:t>
      </w:r>
      <w:r>
        <w:rPr>
          <w:rFonts w:ascii="Consolas" w:hAnsi="Consolas" w:cs="Consolas"/>
          <w:color w:val="000000"/>
          <w:sz w:val="19"/>
          <w:szCs w:val="19"/>
          <w:highlight w:val="white"/>
        </w:rPr>
        <w:t>(pMessage.</w:t>
      </w:r>
      <w:r>
        <w:rPr>
          <w:rFonts w:ascii="Consolas" w:hAnsi="Consolas" w:cs="Consolas"/>
          <w:color w:val="008B8B"/>
          <w:sz w:val="19"/>
          <w:szCs w:val="19"/>
          <w:highlight w:val="white"/>
        </w:rPr>
        <w:t>replace</w:t>
      </w:r>
      <w:r>
        <w:rPr>
          <w:rFonts w:ascii="Consolas" w:hAnsi="Consolas" w:cs="Consolas"/>
          <w:color w:val="000000"/>
          <w:sz w:val="19"/>
          <w:szCs w:val="19"/>
          <w:highlight w:val="white"/>
        </w:rPr>
        <w:t>(</w:t>
      </w:r>
      <w:r>
        <w:rPr>
          <w:rFonts w:ascii="Consolas" w:hAnsi="Consolas" w:cs="Consolas"/>
          <w:color w:val="800000"/>
          <w:sz w:val="19"/>
          <w:szCs w:val="19"/>
          <w:highlight w:val="white"/>
        </w:rPr>
        <w:t>/\n/g</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AA6B5A"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D04EB4">
        <w:rPr>
          <w:rFonts w:ascii="Consolas" w:hAnsi="Consolas" w:cs="Consolas"/>
          <w:color w:val="000000"/>
          <w:sz w:val="19"/>
          <w:szCs w:val="19"/>
          <w:highlight w:val="white"/>
        </w:rPr>
        <w:t xml:space="preserve">   requestData += </w:t>
      </w:r>
      <w:r w:rsidR="00D04EB4">
        <w:rPr>
          <w:rFonts w:ascii="Consolas" w:hAnsi="Consolas" w:cs="Consolas"/>
          <w:color w:val="A31515"/>
          <w:sz w:val="19"/>
          <w:szCs w:val="19"/>
          <w:highlight w:val="white"/>
        </w:rPr>
        <w:t>"|</w:t>
      </w:r>
      <w:r w:rsidR="00913529">
        <w:rPr>
          <w:rFonts w:ascii="Consolas" w:hAnsi="Consolas" w:cs="Consolas"/>
          <w:color w:val="A31515"/>
          <w:sz w:val="19"/>
          <w:szCs w:val="19"/>
          <w:highlight w:val="white"/>
        </w:rPr>
        <w:t>API:JS</w:t>
      </w:r>
      <w:r w:rsidR="00D04EB4">
        <w:rPr>
          <w:rFonts w:ascii="Consolas" w:hAnsi="Consolas" w:cs="Consolas"/>
          <w:color w:val="A31515"/>
          <w:sz w:val="19"/>
          <w:szCs w:val="19"/>
          <w:highlight w:val="white"/>
        </w:rPr>
        <w:t>"</w:t>
      </w:r>
      <w:r w:rsidR="00D04EB4">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8B8B"/>
          <w:sz w:val="19"/>
          <w:szCs w:val="19"/>
          <w:highlight w:val="white"/>
        </w:rPr>
        <w:t>StringToHex</w:t>
      </w:r>
      <w:r>
        <w:rPr>
          <w:rFonts w:ascii="Consolas" w:hAnsi="Consolas" w:cs="Consolas"/>
          <w:color w:val="000000"/>
          <w:sz w:val="19"/>
          <w:szCs w:val="19"/>
          <w:highlight w:val="white"/>
        </w:rPr>
        <w:t>(requestData);</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RequestOtpWebService</w:t>
      </w:r>
      <w:r>
        <w:rPr>
          <w:rFonts w:ascii="Consolas" w:hAnsi="Consolas" w:cs="Consolas"/>
          <w:color w:val="000000"/>
          <w:sz w:val="19"/>
          <w:szCs w:val="19"/>
          <w:highlight w:val="white"/>
        </w:rPr>
        <w:t>, data, pCallbackFunction);</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B138B" w:rsidRDefault="006B138B" w:rsidP="00D04EB4">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Send Text Message to a registered end user ---------------------------</w:t>
      </w:r>
    </w:p>
    <w:p w:rsidR="00613632"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SendMessageRegisteredEndUser</w:t>
      </w:r>
      <w:r>
        <w:rPr>
          <w:rFonts w:ascii="Consolas" w:hAnsi="Consolas" w:cs="Consolas"/>
          <w:color w:val="000000"/>
          <w:sz w:val="19"/>
          <w:szCs w:val="19"/>
          <w:highlight w:val="white"/>
        </w:rPr>
        <w:t>(</w:t>
      </w:r>
    </w:p>
    <w:p w:rsidR="00613632" w:rsidRDefault="00613632" w:rsidP="00613632">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 (required)</w:t>
      </w:r>
    </w:p>
    <w:p w:rsidR="00613632" w:rsidRDefault="00613632" w:rsidP="00613632">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pGroupId,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Group Id (optional)</w:t>
      </w:r>
    </w:p>
    <w:p w:rsidR="00613632" w:rsidRPr="00781373" w:rsidRDefault="00613632" w:rsidP="00613632">
      <w:pPr>
        <w:autoSpaceDE w:val="0"/>
        <w:autoSpaceDN w:val="0"/>
        <w:adjustRightInd w:val="0"/>
        <w:spacing w:after="0" w:line="240" w:lineRule="auto"/>
        <w:ind w:left="360" w:firstLine="360"/>
        <w:rPr>
          <w:rFonts w:ascii="Consolas" w:hAnsi="Consolas" w:cs="Consolas"/>
          <w:color w:val="00B050"/>
          <w:sz w:val="19"/>
          <w:szCs w:val="19"/>
          <w:highlight w:val="white"/>
        </w:rPr>
      </w:pPr>
      <w:r>
        <w:rPr>
          <w:rFonts w:ascii="Consolas" w:hAnsi="Consolas" w:cs="Consolas"/>
          <w:color w:val="000000"/>
          <w:sz w:val="19"/>
          <w:szCs w:val="19"/>
          <w:highlight w:val="white"/>
        </w:rPr>
        <w:t>pEndUserUniqueIdentifier,</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End user’s unique identifier, as registered (required) </w:t>
      </w:r>
    </w:p>
    <w:p w:rsidR="00613632" w:rsidRPr="00781373" w:rsidRDefault="00613632" w:rsidP="00613632">
      <w:pPr>
        <w:autoSpaceDE w:val="0"/>
        <w:autoSpaceDN w:val="0"/>
        <w:adjustRightInd w:val="0"/>
        <w:spacing w:after="0" w:line="240" w:lineRule="auto"/>
        <w:ind w:left="360" w:firstLine="36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pEndUserLastName,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last name, as registered (required)</w:t>
      </w:r>
    </w:p>
    <w:p w:rsidR="00613632" w:rsidRDefault="00613632" w:rsidP="00613632">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pEndUserIp,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machine’s IP address (optional)</w:t>
      </w:r>
    </w:p>
    <w:p w:rsidR="00613632" w:rsidRDefault="00613632" w:rsidP="0061363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pMessage,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B050"/>
          <w:sz w:val="19"/>
          <w:szCs w:val="19"/>
          <w:highlight w:val="white"/>
        </w:rPr>
        <w:t>// Body of text message (pipe characters for new lines)</w:t>
      </w:r>
    </w:p>
    <w:p w:rsidR="00613632" w:rsidRDefault="00613632" w:rsidP="0061363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pCallbackFunction)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"Request:SendMessage"</w:t>
      </w:r>
      <w:r>
        <w:rPr>
          <w:rFonts w:ascii="Consolas" w:hAnsi="Consolas" w:cs="Consolas"/>
          <w:color w:val="000000"/>
          <w:sz w:val="19"/>
          <w:szCs w:val="19"/>
          <w:highlight w:val="white"/>
        </w:rPr>
        <w:t>;</w:t>
      </w:r>
      <w:r w:rsidR="006B138B">
        <w:rPr>
          <w:rFonts w:ascii="Consolas" w:hAnsi="Consolas" w:cs="Consolas"/>
          <w:color w:val="000000"/>
          <w:sz w:val="19"/>
          <w:szCs w:val="19"/>
          <w:highlight w:val="white"/>
        </w:rPr>
        <w:t xml:space="preserve">  </w:t>
      </w:r>
      <w:r w:rsidR="006B138B" w:rsidRPr="00D04EB4">
        <w:rPr>
          <w:rFonts w:ascii="Consolas" w:hAnsi="Consolas" w:cs="Consolas"/>
          <w:color w:val="00B050"/>
          <w:sz w:val="19"/>
          <w:szCs w:val="19"/>
          <w:highlight w:val="white"/>
        </w:rPr>
        <w:t>//Command to service</w:t>
      </w:r>
    </w:p>
    <w:p w:rsidR="006B138B" w:rsidRDefault="006B138B" w:rsidP="00D04EB4">
      <w:pPr>
        <w:autoSpaceDE w:val="0"/>
        <w:autoSpaceDN w:val="0"/>
        <w:adjustRightInd w:val="0"/>
        <w:spacing w:after="0" w:line="240" w:lineRule="auto"/>
        <w:rPr>
          <w:rFonts w:ascii="Consolas" w:hAnsi="Consolas" w:cs="Consolas"/>
          <w:color w:val="000000"/>
          <w:sz w:val="19"/>
          <w:szCs w:val="19"/>
          <w:highlight w:val="white"/>
        </w:rPr>
      </w:pPr>
    </w:p>
    <w:p w:rsidR="00D04EB4" w:rsidRPr="00B50917"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FF"/>
          <w:sz w:val="19"/>
          <w:szCs w:val="19"/>
          <w:highlight w:val="white"/>
        </w:rPr>
        <w:t xml:space="preserve">if (pClientId.Length == 0) </w:t>
      </w:r>
      <w:r w:rsidR="008E56C3" w:rsidRPr="00B50917">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(pGroupId != 0) </w:t>
      </w:r>
      <w:r>
        <w:rPr>
          <w:rFonts w:ascii="Consolas" w:hAnsi="Consolas" w:cs="Consolas"/>
          <w:color w:val="008000"/>
          <w:sz w:val="19"/>
          <w:szCs w:val="19"/>
          <w:highlight w:val="white"/>
        </w:rPr>
        <w:t>// Optional if client request is restricted to a group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"|GroupId:"</w:t>
      </w:r>
      <w:r>
        <w:rPr>
          <w:rFonts w:ascii="Consolas" w:hAnsi="Consolas" w:cs="Consolas"/>
          <w:color w:val="000000"/>
          <w:sz w:val="19"/>
          <w:szCs w:val="19"/>
          <w:highlight w:val="white"/>
        </w:rPr>
        <w:t xml:space="preserve"> + pGroupId;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(pEndUserUniqueIdentifier.</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UID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(pEndUserLastName.</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Last Name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unique UserId using md5 hash</w:t>
      </w:r>
    </w:p>
    <w:p w:rsidR="00D04EB4" w:rsidRDefault="00D04EB4" w:rsidP="0028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"|UserId:"</w:t>
      </w:r>
      <w:r>
        <w:rPr>
          <w:rFonts w:ascii="Consolas" w:hAnsi="Consolas" w:cs="Consolas"/>
          <w:color w:val="000000"/>
          <w:sz w:val="19"/>
          <w:szCs w:val="19"/>
          <w:highlight w:val="white"/>
        </w:rPr>
        <w:t xml:space="preserve"> + </w:t>
      </w:r>
      <w:r w:rsidR="00283071">
        <w:rPr>
          <w:rFonts w:ascii="Consolas" w:hAnsi="Consolas" w:cs="Consolas"/>
          <w:color w:val="008B8B"/>
          <w:sz w:val="19"/>
          <w:szCs w:val="19"/>
          <w:highlight w:val="white"/>
        </w:rPr>
        <w:t>HashUserId</w:t>
      </w:r>
      <w:r w:rsidR="00283071">
        <w:rPr>
          <w:rFonts w:ascii="Consolas" w:hAnsi="Consolas" w:cs="Consolas"/>
          <w:color w:val="000000"/>
          <w:sz w:val="19"/>
          <w:szCs w:val="19"/>
          <w:highlight w:val="white"/>
        </w:rPr>
        <w:t>(pEndUserLastName, pEndUserUniqueIdentifier)</w:t>
      </w:r>
    </w:p>
    <w:p w:rsidR="00283071" w:rsidRDefault="00283071" w:rsidP="00283071">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(pEndUserIp.</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w:t>
      </w:r>
      <w:r w:rsidR="00CD5504">
        <w:rPr>
          <w:rFonts w:ascii="Consolas" w:hAnsi="Consolas" w:cs="Consolas"/>
          <w:color w:val="A31515"/>
          <w:sz w:val="19"/>
          <w:szCs w:val="19"/>
          <w:highlight w:val="white"/>
        </w:rPr>
        <w:t>EndUserIpAddress</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pEndUserIp;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(pMessage.</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"Message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"|Message:"</w:t>
      </w:r>
      <w:r>
        <w:rPr>
          <w:rFonts w:ascii="Consolas" w:hAnsi="Consolas" w:cs="Consolas"/>
          <w:color w:val="000000"/>
          <w:sz w:val="19"/>
          <w:szCs w:val="19"/>
          <w:highlight w:val="white"/>
        </w:rPr>
        <w:t xml:space="preserve"> + </w:t>
      </w:r>
      <w:r>
        <w:rPr>
          <w:rFonts w:ascii="Consolas" w:hAnsi="Consolas" w:cs="Consolas"/>
          <w:color w:val="008B8B"/>
          <w:sz w:val="19"/>
          <w:szCs w:val="19"/>
          <w:highlight w:val="white"/>
        </w:rPr>
        <w:t>StringToHex</w:t>
      </w:r>
      <w:r>
        <w:rPr>
          <w:rFonts w:ascii="Consolas" w:hAnsi="Consolas" w:cs="Consolas"/>
          <w:color w:val="000000"/>
          <w:sz w:val="19"/>
          <w:szCs w:val="19"/>
          <w:highlight w:val="white"/>
        </w:rPr>
        <w:t>(pMessage.</w:t>
      </w:r>
      <w:r>
        <w:rPr>
          <w:rFonts w:ascii="Consolas" w:hAnsi="Consolas" w:cs="Consolas"/>
          <w:color w:val="008B8B"/>
          <w:sz w:val="19"/>
          <w:szCs w:val="19"/>
          <w:highlight w:val="white"/>
        </w:rPr>
        <w:t>replace</w:t>
      </w:r>
      <w:r>
        <w:rPr>
          <w:rFonts w:ascii="Consolas" w:hAnsi="Consolas" w:cs="Consolas"/>
          <w:color w:val="000000"/>
          <w:sz w:val="19"/>
          <w:szCs w:val="19"/>
          <w:highlight w:val="white"/>
        </w:rPr>
        <w:t>(</w:t>
      </w:r>
      <w:r>
        <w:rPr>
          <w:rFonts w:ascii="Consolas" w:hAnsi="Consolas" w:cs="Consolas"/>
          <w:color w:val="800000"/>
          <w:sz w:val="19"/>
          <w:szCs w:val="19"/>
          <w:highlight w:val="white"/>
        </w:rPr>
        <w:t>/\n/g</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D04EB4"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w:t>
      </w:r>
      <w:r w:rsidR="00913529">
        <w:rPr>
          <w:rFonts w:ascii="Consolas" w:hAnsi="Consolas" w:cs="Consolas"/>
          <w:color w:val="A31515"/>
          <w:sz w:val="19"/>
          <w:szCs w:val="19"/>
          <w:highlight w:val="white"/>
        </w:rPr>
        <w:t>API:JS</w:t>
      </w:r>
      <w:r>
        <w:rPr>
          <w:rFonts w:ascii="Consolas" w:hAnsi="Consolas" w:cs="Consolas"/>
          <w:color w:val="A31515"/>
          <w:sz w:val="19"/>
          <w:szCs w:val="19"/>
          <w:highlight w:val="white"/>
        </w:rPr>
        <w:t>"</w:t>
      </w:r>
      <w:r>
        <w:rPr>
          <w:rFonts w:ascii="Consolas" w:hAnsi="Consolas" w:cs="Consolas"/>
          <w:color w:val="000000"/>
          <w:sz w:val="19"/>
          <w:szCs w:val="19"/>
          <w:highlight w:val="white"/>
        </w:rPr>
        <w:t>;</w:t>
      </w:r>
      <w:r w:rsidR="00AA6B5A">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2160" w:firstLine="720"/>
        <w:rPr>
          <w:rFonts w:ascii="Consolas" w:hAnsi="Consolas" w:cs="Consolas"/>
          <w:color w:val="000000"/>
          <w:sz w:val="19"/>
          <w:szCs w:val="19"/>
          <w:highlight w:val="white"/>
        </w:rPr>
      </w:pPr>
      <w:r>
        <w:rPr>
          <w:rFonts w:ascii="Consolas" w:hAnsi="Consolas" w:cs="Consolas"/>
          <w:color w:val="008B8B"/>
          <w:sz w:val="19"/>
          <w:szCs w:val="19"/>
          <w:highlight w:val="white"/>
        </w:rPr>
        <w:t>StringToHex</w:t>
      </w:r>
      <w:r>
        <w:rPr>
          <w:rFonts w:ascii="Consolas" w:hAnsi="Consolas" w:cs="Consolas"/>
          <w:color w:val="000000"/>
          <w:sz w:val="19"/>
          <w:szCs w:val="19"/>
          <w:highlight w:val="white"/>
        </w:rPr>
        <w:t>(requestData);</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RequestOtpWebService</w:t>
      </w:r>
      <w:r>
        <w:rPr>
          <w:rFonts w:ascii="Consolas" w:hAnsi="Consolas" w:cs="Consolas"/>
          <w:color w:val="000000"/>
          <w:sz w:val="19"/>
          <w:szCs w:val="19"/>
          <w:highlight w:val="white"/>
        </w:rPr>
        <w:t>, data, pCallbackFunction);</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 w:rsidR="00283071" w:rsidRDefault="00283071" w:rsidP="0028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 UserId using user’s last name and Unique Identifier -------------------</w:t>
      </w:r>
    </w:p>
    <w:p w:rsidR="00283071" w:rsidRDefault="00283071" w:rsidP="0028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HashUserId</w:t>
      </w:r>
      <w:r>
        <w:rPr>
          <w:rFonts w:ascii="Consolas" w:hAnsi="Consolas" w:cs="Consolas"/>
          <w:color w:val="000000"/>
          <w:sz w:val="19"/>
          <w:szCs w:val="19"/>
          <w:highlight w:val="white"/>
        </w:rPr>
        <w:t>(pLastName, pUniqueIdentifier) {</w:t>
      </w:r>
    </w:p>
    <w:p w:rsidR="00283071" w:rsidRDefault="00283071" w:rsidP="0028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hex_md5</w:t>
      </w:r>
      <w:r>
        <w:rPr>
          <w:rFonts w:ascii="Consolas" w:hAnsi="Consolas" w:cs="Consolas"/>
          <w:color w:val="000000"/>
          <w:sz w:val="19"/>
          <w:szCs w:val="19"/>
          <w:highlight w:val="white"/>
        </w:rPr>
        <w:t>(pLastName.</w:t>
      </w:r>
      <w:r>
        <w:rPr>
          <w:rFonts w:ascii="Consolas" w:hAnsi="Consolas" w:cs="Consolas"/>
          <w:color w:val="008B8B"/>
          <w:sz w:val="19"/>
          <w:szCs w:val="19"/>
          <w:highlight w:val="white"/>
        </w:rPr>
        <w:t>toLowerCase</w:t>
      </w:r>
      <w:r>
        <w:rPr>
          <w:rFonts w:ascii="Consolas" w:hAnsi="Consolas" w:cs="Consolas"/>
          <w:color w:val="000000"/>
          <w:sz w:val="19"/>
          <w:szCs w:val="19"/>
          <w:highlight w:val="white"/>
        </w:rPr>
        <w:t>() + pUniqueIdentifier.</w:t>
      </w:r>
      <w:r>
        <w:rPr>
          <w:rFonts w:ascii="Consolas" w:hAnsi="Consolas" w:cs="Consolas"/>
          <w:color w:val="008B8B"/>
          <w:sz w:val="19"/>
          <w:szCs w:val="19"/>
          <w:highlight w:val="white"/>
        </w:rPr>
        <w:t>toLowerCase</w:t>
      </w:r>
      <w:r>
        <w:rPr>
          <w:rFonts w:ascii="Consolas" w:hAnsi="Consolas" w:cs="Consolas"/>
          <w:color w:val="000000"/>
          <w:sz w:val="19"/>
          <w:szCs w:val="19"/>
          <w:highlight w:val="white"/>
        </w:rPr>
        <w:t>()).</w:t>
      </w:r>
      <w:r>
        <w:rPr>
          <w:rFonts w:ascii="Consolas" w:hAnsi="Consolas" w:cs="Consolas"/>
          <w:color w:val="008B8B"/>
          <w:sz w:val="19"/>
          <w:szCs w:val="19"/>
          <w:highlight w:val="white"/>
        </w:rPr>
        <w:t>toUpperCase</w:t>
      </w:r>
      <w:r>
        <w:rPr>
          <w:rFonts w:ascii="Consolas" w:hAnsi="Consolas" w:cs="Consolas"/>
          <w:color w:val="000000"/>
          <w:sz w:val="19"/>
          <w:szCs w:val="19"/>
          <w:highlight w:val="white"/>
        </w:rPr>
        <w:t>();</w:t>
      </w:r>
    </w:p>
    <w:p w:rsidR="00283071" w:rsidRDefault="00283071" w:rsidP="00283071">
      <w:pPr>
        <w:rPr>
          <w:rFonts w:ascii="Consolas" w:hAnsi="Consolas" w:cs="Consolas"/>
          <w:color w:val="000000"/>
          <w:sz w:val="19"/>
          <w:szCs w:val="19"/>
        </w:rPr>
      </w:pPr>
      <w:r>
        <w:rPr>
          <w:rFonts w:ascii="Consolas" w:hAnsi="Consolas" w:cs="Consolas"/>
          <w:color w:val="000000"/>
          <w:sz w:val="19"/>
          <w:szCs w:val="19"/>
          <w:highlight w:val="white"/>
        </w:rPr>
        <w:t>}</w:t>
      </w:r>
    </w:p>
    <w:p w:rsidR="00BB46AD" w:rsidRDefault="00BB46AD">
      <w:pPr>
        <w:rPr>
          <w:rFonts w:ascii="Consolas" w:hAnsi="Consolas" w:cs="Consolas"/>
          <w:color w:val="000000"/>
          <w:sz w:val="19"/>
          <w:szCs w:val="19"/>
        </w:rPr>
      </w:pPr>
      <w:r>
        <w:rPr>
          <w:rFonts w:ascii="Consolas" w:hAnsi="Consolas" w:cs="Consolas"/>
          <w:color w:val="000000"/>
          <w:sz w:val="19"/>
          <w:szCs w:val="19"/>
        </w:rPr>
        <w:br w:type="page"/>
      </w:r>
    </w:p>
    <w:p w:rsidR="00C8700B" w:rsidRDefault="00C8700B" w:rsidP="00BB46AD">
      <w:pPr>
        <w:pStyle w:val="Heading1"/>
      </w:pPr>
      <w:r>
        <w:lastRenderedPageBreak/>
        <w:t>Change History</w:t>
      </w:r>
    </w:p>
    <w:p w:rsidR="00C8700B" w:rsidRPr="00461B4F" w:rsidRDefault="00C8700B" w:rsidP="00283071">
      <w:pPr>
        <w:rPr>
          <w:rFonts w:cs="Consolas"/>
          <w:color w:val="000000"/>
        </w:rPr>
      </w:pPr>
      <w:r w:rsidRPr="00461B4F">
        <w:rPr>
          <w:rFonts w:cs="Consolas"/>
          <w:color w:val="000000"/>
        </w:rPr>
        <w:t>V1.1 - Original document</w:t>
      </w:r>
    </w:p>
    <w:p w:rsidR="00C8700B" w:rsidRPr="00461B4F" w:rsidRDefault="00C8700B" w:rsidP="00283071">
      <w:pPr>
        <w:rPr>
          <w:rFonts w:cs="Consolas"/>
          <w:color w:val="000000"/>
        </w:rPr>
      </w:pPr>
      <w:r w:rsidRPr="00461B4F">
        <w:rPr>
          <w:rFonts w:cs="Consolas"/>
          <w:color w:val="000000"/>
        </w:rPr>
        <w:t>V1.2 – Update request parameter names “ToPhone” to “PhoneNumber” and “ToEmail” to “EmailAddress”, add some comments.</w:t>
      </w:r>
    </w:p>
    <w:p w:rsidR="00C8700B" w:rsidRPr="00461B4F" w:rsidRDefault="00C8700B" w:rsidP="00283071">
      <w:pPr>
        <w:rPr>
          <w:rFonts w:cs="Consolas"/>
          <w:color w:val="000000"/>
        </w:rPr>
      </w:pPr>
      <w:r w:rsidRPr="00461B4F">
        <w:rPr>
          <w:rFonts w:cs="Consolas"/>
          <w:color w:val="000000"/>
        </w:rPr>
        <w:t xml:space="preserve">V1.3 – update </w:t>
      </w:r>
      <w:r w:rsidRPr="00461B4F">
        <w:rPr>
          <w:rFonts w:cs="Consolas"/>
          <w:color w:val="008B8B"/>
          <w:highlight w:val="white"/>
        </w:rPr>
        <w:t>RequestOtpRegisteredEndUser SendMessageRegisteredEndUser</w:t>
      </w:r>
      <w:r w:rsidRPr="00461B4F">
        <w:rPr>
          <w:rFonts w:cs="Consolas"/>
          <w:color w:val="008B8B"/>
        </w:rPr>
        <w:t xml:space="preserve"> </w:t>
      </w:r>
      <w:r w:rsidRPr="00461B4F">
        <w:rPr>
          <w:rFonts w:cs="Consolas"/>
          <w:color w:val="000000"/>
        </w:rPr>
        <w:t>examplet where the UserId is created by calling a MD5 hash function, included the HashUserId function to show the end user and the Unique Identifier “UID” are set to lower case before doing the MD5 hash.</w:t>
      </w:r>
    </w:p>
    <w:p w:rsidR="00C8700B" w:rsidRPr="00461B4F" w:rsidRDefault="00C8700B" w:rsidP="00283071">
      <w:pPr>
        <w:rPr>
          <w:rFonts w:cs="Consolas"/>
          <w:color w:val="000000"/>
        </w:rPr>
      </w:pPr>
      <w:r w:rsidRPr="00461B4F">
        <w:rPr>
          <w:rFonts w:cs="Consolas"/>
          <w:color w:val="000000"/>
        </w:rPr>
        <w:t xml:space="preserve">V1.4 – Add Ad Pass Opt-out option to </w:t>
      </w:r>
      <w:r w:rsidR="00344859" w:rsidRPr="00461B4F">
        <w:rPr>
          <w:rFonts w:cs="Consolas"/>
          <w:color w:val="008B8B"/>
          <w:highlight w:val="white"/>
        </w:rPr>
        <w:t>RequestOtpClientManagedEndUser</w:t>
      </w:r>
      <w:r w:rsidR="00344859" w:rsidRPr="00461B4F">
        <w:rPr>
          <w:rFonts w:cs="Consolas"/>
          <w:color w:val="000000"/>
        </w:rPr>
        <w:t xml:space="preserve"> example.</w:t>
      </w:r>
    </w:p>
    <w:p w:rsidR="00E37B27" w:rsidRPr="00461B4F" w:rsidRDefault="00E37B27" w:rsidP="00E37B27">
      <w:pPr>
        <w:pStyle w:val="NoSpacing"/>
      </w:pPr>
      <w:r w:rsidRPr="00461B4F">
        <w:t>V1.5 – Add section on TrxType,</w:t>
      </w:r>
    </w:p>
    <w:p w:rsidR="00624628" w:rsidRPr="00461B4F" w:rsidRDefault="00062687" w:rsidP="00E37B27">
      <w:pPr>
        <w:pStyle w:val="NoSpacing"/>
        <w:ind w:firstLine="720"/>
      </w:pPr>
      <w:r w:rsidRPr="00461B4F">
        <w:t>in VerifyOtp re</w:t>
      </w:r>
      <w:r w:rsidR="00E37B27" w:rsidRPr="00461B4F">
        <w:t>quest the OTP key is upper case,</w:t>
      </w:r>
    </w:p>
    <w:p w:rsidR="00E37B27" w:rsidRPr="00461B4F" w:rsidRDefault="00E37B27" w:rsidP="00E37B27">
      <w:pPr>
        <w:pStyle w:val="NoSpacing"/>
        <w:ind w:firstLine="720"/>
      </w:pPr>
      <w:r w:rsidRPr="00461B4F">
        <w:t>Update Response for SendOtp Request.</w:t>
      </w:r>
    </w:p>
    <w:p w:rsidR="00461B4F" w:rsidRPr="00461B4F" w:rsidRDefault="00461B4F" w:rsidP="00E37B27">
      <w:pPr>
        <w:pStyle w:val="NoSpacing"/>
        <w:ind w:firstLine="720"/>
      </w:pPr>
    </w:p>
    <w:p w:rsidR="00C8700B" w:rsidRPr="00461B4F" w:rsidRDefault="00461B4F" w:rsidP="00283071">
      <w:r w:rsidRPr="00461B4F">
        <w:rPr>
          <w:rFonts w:eastAsiaTheme="minorEastAsia"/>
        </w:rPr>
        <w:t>V1.6 – Ad Pass details added to RequestOTP response</w:t>
      </w:r>
      <w:ins w:id="212" w:author="Terry Davis" w:date="2014-07-31T10:32:00Z">
        <w:r>
          <w:rPr>
            <w:rFonts w:eastAsiaTheme="minorEastAsia"/>
          </w:rPr>
          <w:t xml:space="preserve"> </w:t>
        </w:r>
      </w:ins>
    </w:p>
    <w:sectPr w:rsidR="00C8700B" w:rsidRPr="00461B4F" w:rsidSect="0058348B">
      <w:headerReference w:type="default" r:id="rId13"/>
      <w:footerReference w:type="default" r:id="rId14"/>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5939" w:rsidRDefault="008E5939" w:rsidP="0058348B">
      <w:pPr>
        <w:spacing w:after="0" w:line="240" w:lineRule="auto"/>
      </w:pPr>
      <w:r>
        <w:separator/>
      </w:r>
    </w:p>
  </w:endnote>
  <w:endnote w:type="continuationSeparator" w:id="0">
    <w:p w:rsidR="008E5939" w:rsidRDefault="008E5939" w:rsidP="00583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690" w:rsidRDefault="00987690" w:rsidP="00F90DDD">
    <w:pPr>
      <w:pStyle w:val="NoSpacing"/>
      <w:jc w:val="center"/>
    </w:pPr>
    <w:r>
      <w:t>Confidential and Proprietary to Mobile Authentication Corporation</w:t>
    </w:r>
  </w:p>
  <w:p w:rsidR="00987690" w:rsidRDefault="00987690" w:rsidP="00F90DDD">
    <w:pPr>
      <w:pStyle w:val="NoSpacing"/>
      <w:jc w:val="center"/>
      <w:rPr>
        <w:noProof/>
      </w:rPr>
    </w:pPr>
    <w:r>
      <w:t xml:space="preserve">                                   Release MAC_R1 Version 1.6                                                  Page </w:t>
    </w:r>
    <w:r>
      <w:fldChar w:fldCharType="begin"/>
    </w:r>
    <w:r>
      <w:instrText xml:space="preserve"> PAGE   \* MERGEFORMAT </w:instrText>
    </w:r>
    <w:r>
      <w:fldChar w:fldCharType="separate"/>
    </w:r>
    <w:r w:rsidR="00446127">
      <w:rPr>
        <w:noProof/>
      </w:rPr>
      <w:t>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5939" w:rsidRDefault="008E5939" w:rsidP="0058348B">
      <w:pPr>
        <w:spacing w:after="0" w:line="240" w:lineRule="auto"/>
      </w:pPr>
      <w:r>
        <w:separator/>
      </w:r>
    </w:p>
  </w:footnote>
  <w:footnote w:type="continuationSeparator" w:id="0">
    <w:p w:rsidR="008E5939" w:rsidRDefault="008E5939" w:rsidP="005834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690" w:rsidRDefault="00987690" w:rsidP="0080288B">
    <w:pPr>
      <w:jc w:val="center"/>
    </w:pPr>
    <w:r w:rsidRPr="0080288B">
      <w:rPr>
        <w:sz w:val="48"/>
        <w:szCs w:val="48"/>
      </w:rPr>
      <w:ptab w:relativeTo="margin" w:alignment="center" w:leader="none"/>
    </w:r>
    <w:r>
      <w:rPr>
        <w:color w:val="A6A6A6" w:themeColor="background1" w:themeShade="A6"/>
        <w:sz w:val="48"/>
        <w:szCs w:val="48"/>
      </w:rPr>
      <w:t>OTP S</w:t>
    </w:r>
    <w:r w:rsidRPr="0080288B">
      <w:rPr>
        <w:color w:val="A6A6A6" w:themeColor="background1" w:themeShade="A6"/>
        <w:sz w:val="48"/>
        <w:szCs w:val="48"/>
      </w:rPr>
      <w:t>ervice</w:t>
    </w:r>
    <w:r>
      <w:rPr>
        <w:color w:val="A6A6A6" w:themeColor="background1" w:themeShade="A6"/>
        <w:sz w:val="48"/>
        <w:szCs w:val="48"/>
      </w:rPr>
      <w:t>s</w:t>
    </w:r>
    <w:r w:rsidRPr="0080288B">
      <w:rPr>
        <w:color w:val="A6A6A6" w:themeColor="background1" w:themeShade="A6"/>
        <w:sz w:val="48"/>
        <w:szCs w:val="48"/>
      </w:rPr>
      <w:t xml:space="preserve"> API</w:t>
    </w:r>
    <w:r w:rsidRPr="0080288B">
      <w:rPr>
        <w:color w:val="A6A6A6" w:themeColor="background1" w:themeShade="A6"/>
        <w:sz w:val="48"/>
        <w:szCs w:val="48"/>
      </w:rPr>
      <w:ptab w:relativeTo="margin" w:alignment="right" w:leader="none"/>
    </w:r>
    <w:r>
      <w:rPr>
        <w:noProof/>
        <w:sz w:val="52"/>
        <w:szCs w:val="52"/>
      </w:rPr>
      <w:drawing>
        <wp:inline distT="0" distB="0" distL="0" distR="0" wp14:anchorId="161F0CDC" wp14:editId="403D01EE">
          <wp:extent cx="1165478" cy="44931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7643" cy="45786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402C0"/>
    <w:multiLevelType w:val="hybridMultilevel"/>
    <w:tmpl w:val="95B8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095BB2"/>
    <w:multiLevelType w:val="hybridMultilevel"/>
    <w:tmpl w:val="12E2AD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E41980"/>
    <w:multiLevelType w:val="hybridMultilevel"/>
    <w:tmpl w:val="03F0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1021C4"/>
    <w:multiLevelType w:val="hybridMultilevel"/>
    <w:tmpl w:val="094C1ABC"/>
    <w:lvl w:ilvl="0" w:tplc="2508EC2C">
      <w:start w:val="1"/>
      <w:numFmt w:val="decimal"/>
      <w:lvlText w:val="%1)"/>
      <w:lvlJc w:val="left"/>
      <w:pPr>
        <w:ind w:left="3600" w:hanging="360"/>
      </w:pPr>
      <w:rPr>
        <w:rFonts w:eastAsiaTheme="minorEastAsia" w:hint="default"/>
        <w:sz w:val="22"/>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4BDF7824"/>
    <w:multiLevelType w:val="hybridMultilevel"/>
    <w:tmpl w:val="DDA6C478"/>
    <w:lvl w:ilvl="0" w:tplc="D7F6A62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nsid w:val="4F083D35"/>
    <w:multiLevelType w:val="hybridMultilevel"/>
    <w:tmpl w:val="E99CB5E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74F45A9"/>
    <w:multiLevelType w:val="hybridMultilevel"/>
    <w:tmpl w:val="D32CC412"/>
    <w:lvl w:ilvl="0" w:tplc="2508EC2C">
      <w:start w:val="1"/>
      <w:numFmt w:val="decimal"/>
      <w:lvlText w:val="%1)"/>
      <w:lvlJc w:val="left"/>
      <w:pPr>
        <w:ind w:left="720" w:hanging="360"/>
      </w:pPr>
      <w:rPr>
        <w:rFonts w:eastAsiaTheme="minorEastAsi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522E43"/>
    <w:multiLevelType w:val="hybridMultilevel"/>
    <w:tmpl w:val="05D2C082"/>
    <w:lvl w:ilvl="0" w:tplc="1BACF14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FA47CD"/>
    <w:multiLevelType w:val="hybridMultilevel"/>
    <w:tmpl w:val="DE1EA70E"/>
    <w:lvl w:ilvl="0" w:tplc="1BACF1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C5377F1"/>
    <w:multiLevelType w:val="hybridMultilevel"/>
    <w:tmpl w:val="5B36A0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CF00BC"/>
    <w:multiLevelType w:val="hybridMultilevel"/>
    <w:tmpl w:val="A470C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6A3450"/>
    <w:multiLevelType w:val="hybridMultilevel"/>
    <w:tmpl w:val="60B442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F2C1156"/>
    <w:multiLevelType w:val="hybridMultilevel"/>
    <w:tmpl w:val="712AC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12"/>
  </w:num>
  <w:num w:numId="5">
    <w:abstractNumId w:val="0"/>
  </w:num>
  <w:num w:numId="6">
    <w:abstractNumId w:val="5"/>
  </w:num>
  <w:num w:numId="7">
    <w:abstractNumId w:val="4"/>
  </w:num>
  <w:num w:numId="8">
    <w:abstractNumId w:val="2"/>
  </w:num>
  <w:num w:numId="9">
    <w:abstractNumId w:val="10"/>
  </w:num>
  <w:num w:numId="10">
    <w:abstractNumId w:val="11"/>
  </w:num>
  <w:num w:numId="11">
    <w:abstractNumId w:val="6"/>
  </w:num>
  <w:num w:numId="12">
    <w:abstractNumId w:val="3"/>
  </w:num>
  <w:num w:numId="1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rry Davis">
    <w15:presenceInfo w15:providerId="Windows Live" w15:userId="def5caa394ca7e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EB4"/>
    <w:rsid w:val="00010457"/>
    <w:rsid w:val="00021AB2"/>
    <w:rsid w:val="00053647"/>
    <w:rsid w:val="00062687"/>
    <w:rsid w:val="000B71E5"/>
    <w:rsid w:val="000C0FC4"/>
    <w:rsid w:val="000C736B"/>
    <w:rsid w:val="00101965"/>
    <w:rsid w:val="00104B96"/>
    <w:rsid w:val="001245B9"/>
    <w:rsid w:val="001463FA"/>
    <w:rsid w:val="00147AC6"/>
    <w:rsid w:val="00155609"/>
    <w:rsid w:val="00156871"/>
    <w:rsid w:val="0021345F"/>
    <w:rsid w:val="002166FD"/>
    <w:rsid w:val="0025439B"/>
    <w:rsid w:val="00283071"/>
    <w:rsid w:val="002A664C"/>
    <w:rsid w:val="00303742"/>
    <w:rsid w:val="00320872"/>
    <w:rsid w:val="0033089B"/>
    <w:rsid w:val="00344859"/>
    <w:rsid w:val="00431263"/>
    <w:rsid w:val="00446127"/>
    <w:rsid w:val="00461B4F"/>
    <w:rsid w:val="004B0D7A"/>
    <w:rsid w:val="00514F6D"/>
    <w:rsid w:val="005204D8"/>
    <w:rsid w:val="0058348B"/>
    <w:rsid w:val="00585AF1"/>
    <w:rsid w:val="005A511F"/>
    <w:rsid w:val="005E62D0"/>
    <w:rsid w:val="005E6BD1"/>
    <w:rsid w:val="006103E4"/>
    <w:rsid w:val="00612C98"/>
    <w:rsid w:val="00613632"/>
    <w:rsid w:val="00624628"/>
    <w:rsid w:val="0063043D"/>
    <w:rsid w:val="00665BB7"/>
    <w:rsid w:val="00681B36"/>
    <w:rsid w:val="00686513"/>
    <w:rsid w:val="006A3BB6"/>
    <w:rsid w:val="006A657A"/>
    <w:rsid w:val="006B138B"/>
    <w:rsid w:val="006F767F"/>
    <w:rsid w:val="00763F71"/>
    <w:rsid w:val="00770D6C"/>
    <w:rsid w:val="00781373"/>
    <w:rsid w:val="007E1870"/>
    <w:rsid w:val="0080288B"/>
    <w:rsid w:val="008321EA"/>
    <w:rsid w:val="00836E2B"/>
    <w:rsid w:val="008745E0"/>
    <w:rsid w:val="008B0F2E"/>
    <w:rsid w:val="008B68A1"/>
    <w:rsid w:val="008D564A"/>
    <w:rsid w:val="008E56C3"/>
    <w:rsid w:val="008E5939"/>
    <w:rsid w:val="00913529"/>
    <w:rsid w:val="009270E4"/>
    <w:rsid w:val="0093578C"/>
    <w:rsid w:val="00940676"/>
    <w:rsid w:val="00975BD8"/>
    <w:rsid w:val="00984FF5"/>
    <w:rsid w:val="00987690"/>
    <w:rsid w:val="009E31C7"/>
    <w:rsid w:val="009E73E1"/>
    <w:rsid w:val="00A016EB"/>
    <w:rsid w:val="00A1795B"/>
    <w:rsid w:val="00AA5D90"/>
    <w:rsid w:val="00AA6B5A"/>
    <w:rsid w:val="00AC2FEE"/>
    <w:rsid w:val="00AF3199"/>
    <w:rsid w:val="00AF79C9"/>
    <w:rsid w:val="00B50917"/>
    <w:rsid w:val="00B60821"/>
    <w:rsid w:val="00BB46AD"/>
    <w:rsid w:val="00BC129E"/>
    <w:rsid w:val="00BC61D1"/>
    <w:rsid w:val="00BE6598"/>
    <w:rsid w:val="00C4546C"/>
    <w:rsid w:val="00C51C78"/>
    <w:rsid w:val="00C71917"/>
    <w:rsid w:val="00C8700B"/>
    <w:rsid w:val="00CA6C17"/>
    <w:rsid w:val="00CC00E0"/>
    <w:rsid w:val="00CD5504"/>
    <w:rsid w:val="00D03D08"/>
    <w:rsid w:val="00D04EB4"/>
    <w:rsid w:val="00D07AD5"/>
    <w:rsid w:val="00D13948"/>
    <w:rsid w:val="00D42447"/>
    <w:rsid w:val="00D63786"/>
    <w:rsid w:val="00D642C7"/>
    <w:rsid w:val="00DA10FF"/>
    <w:rsid w:val="00DB6252"/>
    <w:rsid w:val="00DC73E1"/>
    <w:rsid w:val="00DE1673"/>
    <w:rsid w:val="00E06234"/>
    <w:rsid w:val="00E073CB"/>
    <w:rsid w:val="00E07ABE"/>
    <w:rsid w:val="00E14914"/>
    <w:rsid w:val="00E247BE"/>
    <w:rsid w:val="00E37B27"/>
    <w:rsid w:val="00E44765"/>
    <w:rsid w:val="00E877DD"/>
    <w:rsid w:val="00EC263E"/>
    <w:rsid w:val="00EC606E"/>
    <w:rsid w:val="00ED1925"/>
    <w:rsid w:val="00EE26C2"/>
    <w:rsid w:val="00F5334F"/>
    <w:rsid w:val="00F57CF2"/>
    <w:rsid w:val="00F90DDD"/>
    <w:rsid w:val="00F93E1E"/>
    <w:rsid w:val="00FB5191"/>
    <w:rsid w:val="00FE5094"/>
    <w:rsid w:val="00FF3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B23EA7-8AAD-47C7-8DC3-4361C1D56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28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26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06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48B"/>
    <w:pPr>
      <w:tabs>
        <w:tab w:val="center" w:pos="4680"/>
        <w:tab w:val="right" w:pos="9360"/>
      </w:tabs>
      <w:spacing w:after="0" w:line="240" w:lineRule="auto"/>
    </w:pPr>
    <w:rPr>
      <w:rFonts w:eastAsiaTheme="minorEastAsia" w:cs="Times New Roman"/>
    </w:rPr>
  </w:style>
  <w:style w:type="character" w:customStyle="1" w:styleId="HeaderChar">
    <w:name w:val="Header Char"/>
    <w:basedOn w:val="DefaultParagraphFont"/>
    <w:link w:val="Header"/>
    <w:uiPriority w:val="99"/>
    <w:rsid w:val="0058348B"/>
    <w:rPr>
      <w:rFonts w:eastAsiaTheme="minorEastAsia" w:cs="Times New Roman"/>
    </w:rPr>
  </w:style>
  <w:style w:type="paragraph" w:styleId="NoSpacing">
    <w:name w:val="No Spacing"/>
    <w:link w:val="NoSpacingChar"/>
    <w:uiPriority w:val="1"/>
    <w:qFormat/>
    <w:rsid w:val="0058348B"/>
    <w:pPr>
      <w:spacing w:after="0" w:line="240" w:lineRule="auto"/>
    </w:pPr>
    <w:rPr>
      <w:rFonts w:eastAsiaTheme="minorEastAsia"/>
    </w:rPr>
  </w:style>
  <w:style w:type="character" w:customStyle="1" w:styleId="NoSpacingChar">
    <w:name w:val="No Spacing Char"/>
    <w:basedOn w:val="DefaultParagraphFont"/>
    <w:link w:val="NoSpacing"/>
    <w:uiPriority w:val="1"/>
    <w:rsid w:val="0058348B"/>
    <w:rPr>
      <w:rFonts w:eastAsiaTheme="minorEastAsia"/>
    </w:rPr>
  </w:style>
  <w:style w:type="paragraph" w:styleId="Footer">
    <w:name w:val="footer"/>
    <w:basedOn w:val="Normal"/>
    <w:link w:val="FooterChar"/>
    <w:uiPriority w:val="99"/>
    <w:unhideWhenUsed/>
    <w:rsid w:val="00583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48B"/>
  </w:style>
  <w:style w:type="character" w:customStyle="1" w:styleId="Heading1Char">
    <w:name w:val="Heading 1 Char"/>
    <w:basedOn w:val="DefaultParagraphFont"/>
    <w:link w:val="Heading1"/>
    <w:uiPriority w:val="9"/>
    <w:rsid w:val="008028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E26C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067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63FA"/>
    <w:pPr>
      <w:ind w:left="720"/>
      <w:contextualSpacing/>
    </w:pPr>
  </w:style>
  <w:style w:type="character" w:styleId="Hyperlink">
    <w:name w:val="Hyperlink"/>
    <w:basedOn w:val="DefaultParagraphFont"/>
    <w:uiPriority w:val="99"/>
    <w:unhideWhenUsed/>
    <w:rsid w:val="00F5334F"/>
    <w:rPr>
      <w:color w:val="0563C1" w:themeColor="hyperlink"/>
      <w:u w:val="single"/>
    </w:rPr>
  </w:style>
  <w:style w:type="paragraph" w:styleId="NormalWeb">
    <w:name w:val="Normal (Web)"/>
    <w:basedOn w:val="Normal"/>
    <w:uiPriority w:val="99"/>
    <w:semiHidden/>
    <w:unhideWhenUsed/>
    <w:rsid w:val="00DE1673"/>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DA1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0FF"/>
    <w:rPr>
      <w:rFonts w:ascii="Tahoma" w:hAnsi="Tahoma" w:cs="Tahoma"/>
      <w:sz w:val="16"/>
      <w:szCs w:val="16"/>
    </w:rPr>
  </w:style>
  <w:style w:type="character" w:styleId="PlaceholderText">
    <w:name w:val="Placeholder Text"/>
    <w:basedOn w:val="DefaultParagraphFont"/>
    <w:uiPriority w:val="99"/>
    <w:semiHidden/>
    <w:rsid w:val="00D42447"/>
    <w:rPr>
      <w:color w:val="808080"/>
    </w:rPr>
  </w:style>
  <w:style w:type="table" w:styleId="TableGrid">
    <w:name w:val="Table Grid"/>
    <w:basedOn w:val="TableNormal"/>
    <w:uiPriority w:val="59"/>
    <w:rsid w:val="00D424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quirementLevel1">
    <w:name w:val="Requirement Level 1"/>
    <w:basedOn w:val="Normal"/>
    <w:link w:val="RequirementLevel1Char"/>
    <w:qFormat/>
    <w:rsid w:val="00D42447"/>
    <w:pPr>
      <w:spacing w:after="0" w:line="240" w:lineRule="auto"/>
    </w:pPr>
    <w:rPr>
      <w:rFonts w:ascii="Segoe UI" w:hAnsi="Segoe UI" w:cs="Segoe UI"/>
      <w:b/>
      <w:color w:val="767171" w:themeColor="background2" w:themeShade="80"/>
      <w:sz w:val="28"/>
      <w:szCs w:val="20"/>
      <w:lang w:val="en-GB"/>
    </w:rPr>
  </w:style>
  <w:style w:type="character" w:customStyle="1" w:styleId="RequirementLevel1Char">
    <w:name w:val="Requirement Level 1 Char"/>
    <w:basedOn w:val="DefaultParagraphFont"/>
    <w:link w:val="RequirementLevel1"/>
    <w:rsid w:val="00D42447"/>
    <w:rPr>
      <w:rFonts w:ascii="Segoe UI" w:hAnsi="Segoe UI" w:cs="Segoe UI"/>
      <w:b/>
      <w:color w:val="767171" w:themeColor="background2" w:themeShade="80"/>
      <w:sz w:val="28"/>
      <w:szCs w:val="20"/>
      <w:lang w:val="en-GB"/>
    </w:rPr>
  </w:style>
  <w:style w:type="paragraph" w:customStyle="1" w:styleId="RequirementLevel2">
    <w:name w:val="Requirement Level 2"/>
    <w:basedOn w:val="Normal"/>
    <w:link w:val="RequirementLevel2Char"/>
    <w:qFormat/>
    <w:rsid w:val="00D42447"/>
    <w:pPr>
      <w:spacing w:after="0" w:line="240" w:lineRule="auto"/>
    </w:pPr>
    <w:rPr>
      <w:rFonts w:ascii="Segoe UI" w:hAnsi="Segoe UI" w:cs="Segoe UI"/>
      <w:b/>
      <w:color w:val="2E74B5" w:themeColor="accent1" w:themeShade="BF"/>
      <w:sz w:val="28"/>
      <w:szCs w:val="20"/>
      <w:lang w:val="en-GB"/>
    </w:rPr>
  </w:style>
  <w:style w:type="character" w:customStyle="1" w:styleId="RequirementLevel2Char">
    <w:name w:val="Requirement Level 2 Char"/>
    <w:basedOn w:val="DefaultParagraphFont"/>
    <w:link w:val="RequirementLevel2"/>
    <w:rsid w:val="00D42447"/>
    <w:rPr>
      <w:rFonts w:ascii="Segoe UI" w:hAnsi="Segoe UI" w:cs="Segoe UI"/>
      <w:b/>
      <w:color w:val="2E74B5" w:themeColor="accent1" w:themeShade="BF"/>
      <w:sz w:val="2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CID:5351674c74846919ec735074"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A071335A2B4E05B15E27BA1241C874"/>
        <w:category>
          <w:name w:val="General"/>
          <w:gallery w:val="placeholder"/>
        </w:category>
        <w:types>
          <w:type w:val="bbPlcHdr"/>
        </w:types>
        <w:behaviors>
          <w:behavior w:val="content"/>
        </w:behaviors>
        <w:guid w:val="{D044EAC9-3212-41EF-A440-0BF54144A9BD}"/>
      </w:docPartPr>
      <w:docPartBody>
        <w:p w:rsidR="00F62063" w:rsidRDefault="00150067" w:rsidP="00150067">
          <w:pPr>
            <w:pStyle w:val="51A071335A2B4E05B15E27BA1241C874"/>
          </w:pPr>
          <w:r>
            <w:rPr>
              <w:rFonts w:asciiTheme="majorHAnsi" w:eastAsiaTheme="majorEastAsia" w:hAnsiTheme="majorHAnsi" w:cstheme="majorBidi"/>
              <w:color w:val="5B9BD5" w:themeColor="accent1"/>
              <w:sz w:val="88"/>
              <w:szCs w:val="88"/>
            </w:rPr>
            <w:t>[Document title]</w:t>
          </w:r>
        </w:p>
      </w:docPartBody>
    </w:docPart>
    <w:docPart>
      <w:docPartPr>
        <w:name w:val="5633579CF0514A3AA8AEAE07B7B6D13B"/>
        <w:category>
          <w:name w:val="General"/>
          <w:gallery w:val="placeholder"/>
        </w:category>
        <w:types>
          <w:type w:val="bbPlcHdr"/>
        </w:types>
        <w:behaviors>
          <w:behavior w:val="content"/>
        </w:behaviors>
        <w:guid w:val="{3F5FE6E7-4D7B-4B18-8CBC-CCD9A1FD7EF5}"/>
      </w:docPartPr>
      <w:docPartBody>
        <w:p w:rsidR="00F62063" w:rsidRDefault="00150067" w:rsidP="00150067">
          <w:pPr>
            <w:pStyle w:val="5633579CF0514A3AA8AEAE07B7B6D13B"/>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067"/>
    <w:rsid w:val="000648F5"/>
    <w:rsid w:val="0008748D"/>
    <w:rsid w:val="00150067"/>
    <w:rsid w:val="002D6BAC"/>
    <w:rsid w:val="0035310F"/>
    <w:rsid w:val="0038519E"/>
    <w:rsid w:val="003E2A25"/>
    <w:rsid w:val="005311F7"/>
    <w:rsid w:val="005D5039"/>
    <w:rsid w:val="00650DA9"/>
    <w:rsid w:val="00675776"/>
    <w:rsid w:val="006D1423"/>
    <w:rsid w:val="007B4886"/>
    <w:rsid w:val="007C5171"/>
    <w:rsid w:val="00874405"/>
    <w:rsid w:val="00874757"/>
    <w:rsid w:val="008804F5"/>
    <w:rsid w:val="00946F36"/>
    <w:rsid w:val="009E0224"/>
    <w:rsid w:val="00A60971"/>
    <w:rsid w:val="00AB303B"/>
    <w:rsid w:val="00AE49F5"/>
    <w:rsid w:val="00AF2CE8"/>
    <w:rsid w:val="00B15C94"/>
    <w:rsid w:val="00B737DF"/>
    <w:rsid w:val="00B85A70"/>
    <w:rsid w:val="00BD189B"/>
    <w:rsid w:val="00C93EF8"/>
    <w:rsid w:val="00DB090B"/>
    <w:rsid w:val="00DB6E48"/>
    <w:rsid w:val="00E14836"/>
    <w:rsid w:val="00F62063"/>
    <w:rsid w:val="00F8748F"/>
    <w:rsid w:val="00FB6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89281AE1B84A8081117419FDFF01B5">
    <w:name w:val="2C89281AE1B84A8081117419FDFF01B5"/>
    <w:rsid w:val="00150067"/>
  </w:style>
  <w:style w:type="paragraph" w:customStyle="1" w:styleId="5C641BF2FAD94810B0237E2534118CEF">
    <w:name w:val="5C641BF2FAD94810B0237E2534118CEF"/>
    <w:rsid w:val="00150067"/>
  </w:style>
  <w:style w:type="paragraph" w:customStyle="1" w:styleId="ECD7BA48368043819999EDAA6A6488B3">
    <w:name w:val="ECD7BA48368043819999EDAA6A6488B3"/>
    <w:rsid w:val="00150067"/>
  </w:style>
  <w:style w:type="paragraph" w:customStyle="1" w:styleId="51A071335A2B4E05B15E27BA1241C874">
    <w:name w:val="51A071335A2B4E05B15E27BA1241C874"/>
    <w:rsid w:val="00150067"/>
  </w:style>
  <w:style w:type="paragraph" w:customStyle="1" w:styleId="5633579CF0514A3AA8AEAE07B7B6D13B">
    <w:name w:val="5633579CF0514A3AA8AEAE07B7B6D13B"/>
    <w:rsid w:val="00150067"/>
  </w:style>
  <w:style w:type="paragraph" w:customStyle="1" w:styleId="6594A6F8CFC44323810B2716496434FE">
    <w:name w:val="6594A6F8CFC44323810B2716496434FE"/>
    <w:rsid w:val="00150067"/>
  </w:style>
  <w:style w:type="paragraph" w:customStyle="1" w:styleId="619952D5BD5C484585FB72F18C2FD3D9">
    <w:name w:val="619952D5BD5C484585FB72F18C2FD3D9"/>
    <w:rsid w:val="00150067"/>
  </w:style>
  <w:style w:type="paragraph" w:customStyle="1" w:styleId="305677C0E7DA41FC804D7E7214BD6DB4">
    <w:name w:val="305677C0E7DA41FC804D7E7214BD6DB4"/>
    <w:rsid w:val="00150067"/>
  </w:style>
  <w:style w:type="paragraph" w:customStyle="1" w:styleId="445179E86DE745D3B267AD5FA9FFEFA8">
    <w:name w:val="445179E86DE745D3B267AD5FA9FFEFA8"/>
    <w:rsid w:val="00150067"/>
  </w:style>
  <w:style w:type="character" w:styleId="PlaceholderText">
    <w:name w:val="Placeholder Text"/>
    <w:basedOn w:val="DefaultParagraphFont"/>
    <w:uiPriority w:val="99"/>
    <w:semiHidden/>
    <w:rsid w:val="005D5039"/>
    <w:rPr>
      <w:color w:val="808080"/>
    </w:rPr>
  </w:style>
  <w:style w:type="paragraph" w:customStyle="1" w:styleId="98DCE7A48F9B4128BCB4A013925B14FB">
    <w:name w:val="98DCE7A48F9B4128BCB4A013925B14FB"/>
    <w:rsid w:val="00650DA9"/>
  </w:style>
  <w:style w:type="paragraph" w:customStyle="1" w:styleId="A0509FB62320498FA9EE29E570566207">
    <w:name w:val="A0509FB62320498FA9EE29E570566207"/>
    <w:rsid w:val="00650DA9"/>
  </w:style>
  <w:style w:type="paragraph" w:customStyle="1" w:styleId="60D6DC11902F4E0A9EEC652253A88FE5">
    <w:name w:val="60D6DC11902F4E0A9EEC652253A88FE5"/>
    <w:rsid w:val="00650DA9"/>
  </w:style>
  <w:style w:type="paragraph" w:customStyle="1" w:styleId="FD2864BAF4FF40C2AB6067427BE0522D">
    <w:name w:val="FD2864BAF4FF40C2AB6067427BE0522D"/>
    <w:rsid w:val="00650DA9"/>
  </w:style>
  <w:style w:type="paragraph" w:customStyle="1" w:styleId="D29F4EC4A5964473A95D23A0F1E5F517">
    <w:name w:val="D29F4EC4A5964473A95D23A0F1E5F517"/>
    <w:rsid w:val="00650DA9"/>
  </w:style>
  <w:style w:type="paragraph" w:customStyle="1" w:styleId="606266C1C4DF45B0B4BED8741E744408">
    <w:name w:val="606266C1C4DF45B0B4BED8741E744408"/>
    <w:rsid w:val="00650DA9"/>
  </w:style>
  <w:style w:type="paragraph" w:customStyle="1" w:styleId="3B43EC9DFC6A43509D31EEA09E60FAED">
    <w:name w:val="3B43EC9DFC6A43509D31EEA09E60FAED"/>
    <w:rsid w:val="00650DA9"/>
  </w:style>
  <w:style w:type="paragraph" w:customStyle="1" w:styleId="4D4BF502ECB94C81BB03EABD21CE348C">
    <w:name w:val="4D4BF502ECB94C81BB03EABD21CE348C"/>
    <w:rsid w:val="00650DA9"/>
  </w:style>
  <w:style w:type="paragraph" w:customStyle="1" w:styleId="AB7E7671FD13479FAB39BD67D8B93DCC">
    <w:name w:val="AB7E7671FD13479FAB39BD67D8B93DCC"/>
    <w:rsid w:val="00650DA9"/>
  </w:style>
  <w:style w:type="paragraph" w:customStyle="1" w:styleId="C22A058854EE452BAD38775715130E51">
    <w:name w:val="C22A058854EE452BAD38775715130E51"/>
    <w:rsid w:val="00650DA9"/>
  </w:style>
  <w:style w:type="paragraph" w:customStyle="1" w:styleId="6B4E6CF149B244909DF40E0AFAA5E42B">
    <w:name w:val="6B4E6CF149B244909DF40E0AFAA5E42B"/>
    <w:rsid w:val="00650DA9"/>
  </w:style>
  <w:style w:type="paragraph" w:customStyle="1" w:styleId="56547A9B80204985995E900AF6142B58">
    <w:name w:val="56547A9B80204985995E900AF6142B58"/>
    <w:rsid w:val="00650DA9"/>
  </w:style>
  <w:style w:type="paragraph" w:customStyle="1" w:styleId="5F2FA74FFC5D4AE49CF7170F2A5CF04D">
    <w:name w:val="5F2FA74FFC5D4AE49CF7170F2A5CF04D"/>
    <w:rsid w:val="00650DA9"/>
  </w:style>
  <w:style w:type="paragraph" w:customStyle="1" w:styleId="BD1FE2C4A23440C7B250223580BF3EC2">
    <w:name w:val="BD1FE2C4A23440C7B250223580BF3EC2"/>
    <w:rsid w:val="00650DA9"/>
  </w:style>
  <w:style w:type="paragraph" w:customStyle="1" w:styleId="26FC4202B83E4CC4A52371B0151083D0">
    <w:name w:val="26FC4202B83E4CC4A52371B0151083D0"/>
    <w:rsid w:val="00650DA9"/>
  </w:style>
  <w:style w:type="paragraph" w:customStyle="1" w:styleId="D16029B6A7EB49E68C0A8CDE02E509B7">
    <w:name w:val="D16029B6A7EB49E68C0A8CDE02E509B7"/>
    <w:rsid w:val="00650DA9"/>
  </w:style>
  <w:style w:type="paragraph" w:customStyle="1" w:styleId="B0B222055F054659BB5C8C72AD42E5AD">
    <w:name w:val="B0B222055F054659BB5C8C72AD42E5AD"/>
    <w:rsid w:val="00650DA9"/>
  </w:style>
  <w:style w:type="paragraph" w:customStyle="1" w:styleId="F59CF1B8E85047EB883DBD7FD3B7A377">
    <w:name w:val="F59CF1B8E85047EB883DBD7FD3B7A377"/>
    <w:rsid w:val="00650DA9"/>
  </w:style>
  <w:style w:type="paragraph" w:customStyle="1" w:styleId="7BA009B6AB2C4707859C5D9CCC8324BB">
    <w:name w:val="7BA009B6AB2C4707859C5D9CCC8324BB"/>
    <w:rsid w:val="00650DA9"/>
  </w:style>
  <w:style w:type="paragraph" w:customStyle="1" w:styleId="B81FD73D85D14C53A1F606ADE823AFC6">
    <w:name w:val="B81FD73D85D14C53A1F606ADE823AFC6"/>
    <w:rsid w:val="00650DA9"/>
  </w:style>
  <w:style w:type="paragraph" w:customStyle="1" w:styleId="6DDCD19BD94449CE9F0D0C794C6DC1B1">
    <w:name w:val="6DDCD19BD94449CE9F0D0C794C6DC1B1"/>
    <w:rsid w:val="00650DA9"/>
  </w:style>
  <w:style w:type="paragraph" w:customStyle="1" w:styleId="C8F500A807D54A3C89D9846E20043C7C">
    <w:name w:val="C8F500A807D54A3C89D9846E20043C7C"/>
    <w:rsid w:val="00650DA9"/>
  </w:style>
  <w:style w:type="paragraph" w:customStyle="1" w:styleId="346BBF3285C0482DB6EEF8AB1C3EB8D7">
    <w:name w:val="346BBF3285C0482DB6EEF8AB1C3EB8D7"/>
    <w:rsid w:val="00650DA9"/>
  </w:style>
  <w:style w:type="paragraph" w:customStyle="1" w:styleId="2C8F47880CBB4E2AA699F733AB18A3EF">
    <w:name w:val="2C8F47880CBB4E2AA699F733AB18A3EF"/>
    <w:rsid w:val="00650DA9"/>
  </w:style>
  <w:style w:type="paragraph" w:customStyle="1" w:styleId="C42FD20F8DC44DBFA53305B7AD16A11F">
    <w:name w:val="C42FD20F8DC44DBFA53305B7AD16A11F"/>
    <w:rsid w:val="00650DA9"/>
  </w:style>
  <w:style w:type="paragraph" w:customStyle="1" w:styleId="5FBBC23A8F204DEAB1AD490D856241C4">
    <w:name w:val="5FBBC23A8F204DEAB1AD490D856241C4"/>
    <w:rsid w:val="00650DA9"/>
  </w:style>
  <w:style w:type="paragraph" w:customStyle="1" w:styleId="7C49AE74988942A8B218A4E87F6F0848">
    <w:name w:val="7C49AE74988942A8B218A4E87F6F0848"/>
    <w:rsid w:val="000648F5"/>
  </w:style>
  <w:style w:type="paragraph" w:customStyle="1" w:styleId="F099253A0D6C49518013BCFECEED2298">
    <w:name w:val="F099253A0D6C49518013BCFECEED2298"/>
    <w:rsid w:val="000648F5"/>
  </w:style>
  <w:style w:type="paragraph" w:customStyle="1" w:styleId="459E6D2993C14292A42F90CEF1BBEE0F">
    <w:name w:val="459E6D2993C14292A42F90CEF1BBEE0F"/>
    <w:rsid w:val="000648F5"/>
  </w:style>
  <w:style w:type="paragraph" w:customStyle="1" w:styleId="333E3975B41A4CC7A7EDE95768BCD63D">
    <w:name w:val="333E3975B41A4CC7A7EDE95768BCD63D"/>
    <w:rsid w:val="000648F5"/>
  </w:style>
  <w:style w:type="paragraph" w:customStyle="1" w:styleId="C4F8231CAF81484582F0D27F68C7BC44">
    <w:name w:val="C4F8231CAF81484582F0D27F68C7BC44"/>
    <w:rsid w:val="000648F5"/>
  </w:style>
  <w:style w:type="paragraph" w:customStyle="1" w:styleId="959B7699A9A844B18C8D11380AEE067F">
    <w:name w:val="959B7699A9A844B18C8D11380AEE067F"/>
    <w:rsid w:val="000648F5"/>
  </w:style>
  <w:style w:type="paragraph" w:customStyle="1" w:styleId="A9F229809A2F4E92BAFDE3163D2FFEEC">
    <w:name w:val="A9F229809A2F4E92BAFDE3163D2FFEEC"/>
    <w:rsid w:val="000648F5"/>
  </w:style>
  <w:style w:type="paragraph" w:customStyle="1" w:styleId="24C33AA9C194479AB9EA7685A4EAF078">
    <w:name w:val="24C33AA9C194479AB9EA7685A4EAF078"/>
    <w:rsid w:val="000648F5"/>
  </w:style>
  <w:style w:type="paragraph" w:customStyle="1" w:styleId="1921D2DE51244457B7A365D9C61AB2F9">
    <w:name w:val="1921D2DE51244457B7A365D9C61AB2F9"/>
    <w:rsid w:val="000648F5"/>
  </w:style>
  <w:style w:type="paragraph" w:customStyle="1" w:styleId="78563E5137934170BE0BC702F60B8526">
    <w:name w:val="78563E5137934170BE0BC702F60B8526"/>
    <w:rsid w:val="000648F5"/>
  </w:style>
  <w:style w:type="paragraph" w:customStyle="1" w:styleId="7244FFD285FE4629971E35B73AC30AD9">
    <w:name w:val="7244FFD285FE4629971E35B73AC30AD9"/>
    <w:rsid w:val="000648F5"/>
  </w:style>
  <w:style w:type="paragraph" w:customStyle="1" w:styleId="ACDB7CCD9A1749059C567472686C49A6">
    <w:name w:val="ACDB7CCD9A1749059C567472686C49A6"/>
    <w:rsid w:val="000648F5"/>
  </w:style>
  <w:style w:type="paragraph" w:customStyle="1" w:styleId="413181604F474E18A9D69232858E087C">
    <w:name w:val="413181604F474E18A9D69232858E087C"/>
    <w:rsid w:val="000648F5"/>
  </w:style>
  <w:style w:type="paragraph" w:customStyle="1" w:styleId="BF7DA592E6744FA1900C97989150F372">
    <w:name w:val="BF7DA592E6744FA1900C97989150F372"/>
    <w:rsid w:val="000648F5"/>
  </w:style>
  <w:style w:type="paragraph" w:customStyle="1" w:styleId="104A59911728469E9E9603DF213AE80F">
    <w:name w:val="104A59911728469E9E9603DF213AE80F"/>
    <w:rsid w:val="000648F5"/>
  </w:style>
  <w:style w:type="paragraph" w:customStyle="1" w:styleId="92F4BA1D12834508B9743CF1C65AF7A1">
    <w:name w:val="92F4BA1D12834508B9743CF1C65AF7A1"/>
    <w:rsid w:val="000648F5"/>
  </w:style>
  <w:style w:type="paragraph" w:customStyle="1" w:styleId="0189B5AEBBB04262A495332D732C0D34">
    <w:name w:val="0189B5AEBBB04262A495332D732C0D34"/>
    <w:rsid w:val="000648F5"/>
  </w:style>
  <w:style w:type="paragraph" w:customStyle="1" w:styleId="B4C31BC425E54F569635DB493E32502E">
    <w:name w:val="B4C31BC425E54F569635DB493E32502E"/>
    <w:rsid w:val="000648F5"/>
  </w:style>
  <w:style w:type="paragraph" w:customStyle="1" w:styleId="EAF81B4C0E4A4FE89F5605A11660E61F">
    <w:name w:val="EAF81B4C0E4A4FE89F5605A11660E61F"/>
    <w:rsid w:val="000648F5"/>
  </w:style>
  <w:style w:type="paragraph" w:customStyle="1" w:styleId="8EF12B4F9A9C42678C9687FA29B6CE77">
    <w:name w:val="8EF12B4F9A9C42678C9687FA29B6CE77"/>
    <w:rsid w:val="000648F5"/>
  </w:style>
  <w:style w:type="paragraph" w:customStyle="1" w:styleId="DAE7221C9BDF4B778708925139B5FECE">
    <w:name w:val="DAE7221C9BDF4B778708925139B5FECE"/>
    <w:rsid w:val="000648F5"/>
  </w:style>
  <w:style w:type="paragraph" w:customStyle="1" w:styleId="03D15C9CE2DF4993890F00B8B357A035">
    <w:name w:val="03D15C9CE2DF4993890F00B8B357A035"/>
    <w:rsid w:val="000648F5"/>
  </w:style>
  <w:style w:type="paragraph" w:customStyle="1" w:styleId="E0B1D24EEC2B4043854A7E15F3CB0B2B">
    <w:name w:val="E0B1D24EEC2B4043854A7E15F3CB0B2B"/>
    <w:rsid w:val="000648F5"/>
  </w:style>
  <w:style w:type="paragraph" w:customStyle="1" w:styleId="B6E748482C5D4003B7D322D8147DB377">
    <w:name w:val="B6E748482C5D4003B7D322D8147DB377"/>
    <w:rsid w:val="000648F5"/>
  </w:style>
  <w:style w:type="paragraph" w:customStyle="1" w:styleId="10FFF0B6D45D421AA995F836BB6E0E5C">
    <w:name w:val="10FFF0B6D45D421AA995F836BB6E0E5C"/>
    <w:rsid w:val="000648F5"/>
  </w:style>
  <w:style w:type="paragraph" w:customStyle="1" w:styleId="FE19F37891EE4724A9C259BDEABE6BF4">
    <w:name w:val="FE19F37891EE4724A9C259BDEABE6BF4"/>
    <w:rsid w:val="000648F5"/>
  </w:style>
  <w:style w:type="paragraph" w:customStyle="1" w:styleId="48598D9CCA364708839D15A3EF3C1161">
    <w:name w:val="48598D9CCA364708839D15A3EF3C1161"/>
    <w:rsid w:val="00B15C94"/>
  </w:style>
  <w:style w:type="paragraph" w:customStyle="1" w:styleId="988161D6448F4581A2484AA1C36782EE">
    <w:name w:val="988161D6448F4581A2484AA1C36782EE"/>
    <w:rsid w:val="00B15C94"/>
  </w:style>
  <w:style w:type="paragraph" w:customStyle="1" w:styleId="ED090E975BB64593899078593307F3FD">
    <w:name w:val="ED090E975BB64593899078593307F3FD"/>
    <w:rsid w:val="00B15C94"/>
  </w:style>
  <w:style w:type="paragraph" w:customStyle="1" w:styleId="0FEB4B2DF36346999F29F32D29C7729F">
    <w:name w:val="0FEB4B2DF36346999F29F32D29C7729F"/>
    <w:rsid w:val="00B15C94"/>
  </w:style>
  <w:style w:type="paragraph" w:customStyle="1" w:styleId="5B97D67CE52E41CA9510237A6767B9A9">
    <w:name w:val="5B97D67CE52E41CA9510237A6767B9A9"/>
    <w:rsid w:val="00B15C94"/>
  </w:style>
  <w:style w:type="paragraph" w:customStyle="1" w:styleId="9EC3E54E75554F858CE11F5C632EA0E1">
    <w:name w:val="9EC3E54E75554F858CE11F5C632EA0E1"/>
    <w:rsid w:val="00B15C94"/>
  </w:style>
  <w:style w:type="paragraph" w:customStyle="1" w:styleId="FD20FDC926844F35B77AD557C6E346F4">
    <w:name w:val="FD20FDC926844F35B77AD557C6E346F4"/>
    <w:rsid w:val="00B15C94"/>
  </w:style>
  <w:style w:type="paragraph" w:customStyle="1" w:styleId="EAF75C4F21FA4AAAAB61595A8F7F0ABA">
    <w:name w:val="EAF75C4F21FA4AAAAB61595A8F7F0ABA"/>
    <w:rsid w:val="00B15C94"/>
  </w:style>
  <w:style w:type="paragraph" w:customStyle="1" w:styleId="FBDEB1D3716945D3AE8B3F5FDC16E943">
    <w:name w:val="FBDEB1D3716945D3AE8B3F5FDC16E943"/>
    <w:rsid w:val="00B15C94"/>
  </w:style>
  <w:style w:type="paragraph" w:customStyle="1" w:styleId="DAC7D820A03E43ADB3FCD3C164B53F06">
    <w:name w:val="DAC7D820A03E43ADB3FCD3C164B53F06"/>
    <w:rsid w:val="00B15C94"/>
  </w:style>
  <w:style w:type="paragraph" w:customStyle="1" w:styleId="8869466EDB0944D18CC1E4E70CD19BB5">
    <w:name w:val="8869466EDB0944D18CC1E4E70CD19BB5"/>
    <w:rsid w:val="00B15C94"/>
  </w:style>
  <w:style w:type="paragraph" w:customStyle="1" w:styleId="F7E9D3E545514865BD0BC79FD84B53C1">
    <w:name w:val="F7E9D3E545514865BD0BC79FD84B53C1"/>
    <w:rsid w:val="00B15C94"/>
  </w:style>
  <w:style w:type="paragraph" w:customStyle="1" w:styleId="AD82286A931943938F28B6A842481790">
    <w:name w:val="AD82286A931943938F28B6A842481790"/>
    <w:rsid w:val="00B15C94"/>
  </w:style>
  <w:style w:type="paragraph" w:customStyle="1" w:styleId="E3F697E99FE24E6DBBBFED6246E6A686">
    <w:name w:val="E3F697E99FE24E6DBBBFED6246E6A686"/>
    <w:rsid w:val="00B15C94"/>
  </w:style>
  <w:style w:type="paragraph" w:customStyle="1" w:styleId="1042768B56CD4F8CBF4B2801612CCB3A">
    <w:name w:val="1042768B56CD4F8CBF4B2801612CCB3A"/>
    <w:rsid w:val="00B15C94"/>
  </w:style>
  <w:style w:type="paragraph" w:customStyle="1" w:styleId="DD902004E9C8493297689A340CAC0F02">
    <w:name w:val="DD902004E9C8493297689A340CAC0F02"/>
    <w:rsid w:val="00B15C94"/>
  </w:style>
  <w:style w:type="paragraph" w:customStyle="1" w:styleId="FA89C508C8264566A6AF234656CBB1B7">
    <w:name w:val="FA89C508C8264566A6AF234656CBB1B7"/>
    <w:rsid w:val="00B15C94"/>
  </w:style>
  <w:style w:type="paragraph" w:customStyle="1" w:styleId="C43766A170BB448C8E5B3353F73B82BD">
    <w:name w:val="C43766A170BB448C8E5B3353F73B82BD"/>
    <w:rsid w:val="00B15C94"/>
  </w:style>
  <w:style w:type="paragraph" w:customStyle="1" w:styleId="FCE56FAA27534463A72B2E0C52FFC6B1">
    <w:name w:val="FCE56FAA27534463A72B2E0C52FFC6B1"/>
    <w:rsid w:val="00B15C94"/>
  </w:style>
  <w:style w:type="paragraph" w:customStyle="1" w:styleId="C1AFB917C63045269128CE5C744719FF">
    <w:name w:val="C1AFB917C63045269128CE5C744719FF"/>
    <w:rsid w:val="00B15C94"/>
  </w:style>
  <w:style w:type="paragraph" w:customStyle="1" w:styleId="99CF03919A874A75BBBB26F5BF51EFE5">
    <w:name w:val="99CF03919A874A75BBBB26F5BF51EFE5"/>
    <w:rsid w:val="00B15C94"/>
  </w:style>
  <w:style w:type="paragraph" w:customStyle="1" w:styleId="1693BE9C6891405F8CF26FE093999CF3">
    <w:name w:val="1693BE9C6891405F8CF26FE093999CF3"/>
    <w:rsid w:val="00B15C94"/>
  </w:style>
  <w:style w:type="paragraph" w:customStyle="1" w:styleId="BA8FF41C3FDA4EF38ABF75D5298ACD4B">
    <w:name w:val="BA8FF41C3FDA4EF38ABF75D5298ACD4B"/>
    <w:rsid w:val="00B15C94"/>
  </w:style>
  <w:style w:type="paragraph" w:customStyle="1" w:styleId="8B603F2E4F6A4503A8363186F21D690D">
    <w:name w:val="8B603F2E4F6A4503A8363186F21D690D"/>
    <w:rsid w:val="00B15C94"/>
  </w:style>
  <w:style w:type="paragraph" w:customStyle="1" w:styleId="D369B49B234542AEBDD52A9662DA003F">
    <w:name w:val="D369B49B234542AEBDD52A9662DA003F"/>
    <w:rsid w:val="00B15C94"/>
  </w:style>
  <w:style w:type="paragraph" w:customStyle="1" w:styleId="E28E2FFD88BC401CA1FFCDF6F9129FA3">
    <w:name w:val="E28E2FFD88BC401CA1FFCDF6F9129FA3"/>
    <w:rsid w:val="00B15C94"/>
  </w:style>
  <w:style w:type="paragraph" w:customStyle="1" w:styleId="D42B8881241748ECBDEA11EE7FDEECF8">
    <w:name w:val="D42B8881241748ECBDEA11EE7FDEECF8"/>
    <w:rsid w:val="009E0224"/>
  </w:style>
  <w:style w:type="paragraph" w:customStyle="1" w:styleId="B8628C40518D460782704093477CEFF0">
    <w:name w:val="B8628C40518D460782704093477CEFF0"/>
    <w:rsid w:val="009E0224"/>
  </w:style>
  <w:style w:type="paragraph" w:customStyle="1" w:styleId="219C2551A4644B0A947C47D7363056C0">
    <w:name w:val="219C2551A4644B0A947C47D7363056C0"/>
    <w:rsid w:val="009E0224"/>
  </w:style>
  <w:style w:type="paragraph" w:customStyle="1" w:styleId="40657942D38443DCBEFDAF38FEB9FD53">
    <w:name w:val="40657942D38443DCBEFDAF38FEB9FD53"/>
    <w:rsid w:val="009E0224"/>
  </w:style>
  <w:style w:type="paragraph" w:customStyle="1" w:styleId="AC1B8E097D5F4563A6F44EFD1D43A2D3">
    <w:name w:val="AC1B8E097D5F4563A6F44EFD1D43A2D3"/>
    <w:rsid w:val="009E0224"/>
  </w:style>
  <w:style w:type="paragraph" w:customStyle="1" w:styleId="A83BA550E28E49688ED5D3C6A85AE4BB">
    <w:name w:val="A83BA550E28E49688ED5D3C6A85AE4BB"/>
    <w:rsid w:val="009E0224"/>
  </w:style>
  <w:style w:type="paragraph" w:customStyle="1" w:styleId="A63F50FE211D4FAB81ACC69D9FE4EBC7">
    <w:name w:val="A63F50FE211D4FAB81ACC69D9FE4EBC7"/>
    <w:rsid w:val="009E0224"/>
  </w:style>
  <w:style w:type="paragraph" w:customStyle="1" w:styleId="92F92387CA87400E91022FBC05D4C16F">
    <w:name w:val="92F92387CA87400E91022FBC05D4C16F"/>
    <w:rsid w:val="009E0224"/>
  </w:style>
  <w:style w:type="paragraph" w:customStyle="1" w:styleId="881DB1A78C26493FB90A68E3E66E5650">
    <w:name w:val="881DB1A78C26493FB90A68E3E66E5650"/>
    <w:rsid w:val="009E0224"/>
  </w:style>
  <w:style w:type="paragraph" w:customStyle="1" w:styleId="48252978E6D743F7B0CDEEA0AF16C975">
    <w:name w:val="48252978E6D743F7B0CDEEA0AF16C975"/>
    <w:rsid w:val="009E0224"/>
  </w:style>
  <w:style w:type="paragraph" w:customStyle="1" w:styleId="A6C14418F4E64C2BB6105EF9AE15B131">
    <w:name w:val="A6C14418F4E64C2BB6105EF9AE15B131"/>
    <w:rsid w:val="009E0224"/>
  </w:style>
  <w:style w:type="paragraph" w:customStyle="1" w:styleId="167AFAB97F774D26803463DBB991857D">
    <w:name w:val="167AFAB97F774D26803463DBB991857D"/>
    <w:rsid w:val="009E0224"/>
  </w:style>
  <w:style w:type="paragraph" w:customStyle="1" w:styleId="F08597D7A22549CBA696CBEC6889662F">
    <w:name w:val="F08597D7A22549CBA696CBEC6889662F"/>
    <w:rsid w:val="009E0224"/>
  </w:style>
  <w:style w:type="paragraph" w:customStyle="1" w:styleId="10C2D7526EBE4377BA3F45AFDD5BF233">
    <w:name w:val="10C2D7526EBE4377BA3F45AFDD5BF233"/>
    <w:rsid w:val="009E0224"/>
  </w:style>
  <w:style w:type="paragraph" w:customStyle="1" w:styleId="8CE6D31561DB493A96EF2C41D80CC48B">
    <w:name w:val="8CE6D31561DB493A96EF2C41D80CC48B"/>
    <w:rsid w:val="009E0224"/>
  </w:style>
  <w:style w:type="paragraph" w:customStyle="1" w:styleId="00AB6A3D743C41BDA54306E02F78D795">
    <w:name w:val="00AB6A3D743C41BDA54306E02F78D795"/>
    <w:rsid w:val="009E0224"/>
  </w:style>
  <w:style w:type="paragraph" w:customStyle="1" w:styleId="7AFD03B3FBAA45D7951AF4429CED3729">
    <w:name w:val="7AFD03B3FBAA45D7951AF4429CED3729"/>
    <w:rsid w:val="009E0224"/>
  </w:style>
  <w:style w:type="paragraph" w:customStyle="1" w:styleId="2335453AAAF64D2689B43E167C13C09E">
    <w:name w:val="2335453AAAF64D2689B43E167C13C09E"/>
    <w:rsid w:val="009E0224"/>
  </w:style>
  <w:style w:type="paragraph" w:customStyle="1" w:styleId="EC3740542B9D40AA96823D4714660040">
    <w:name w:val="EC3740542B9D40AA96823D4714660040"/>
    <w:rsid w:val="009E0224"/>
  </w:style>
  <w:style w:type="paragraph" w:customStyle="1" w:styleId="E591E33DF2A2492CAD863BADA79FDD67">
    <w:name w:val="E591E33DF2A2492CAD863BADA79FDD67"/>
    <w:rsid w:val="009E0224"/>
  </w:style>
  <w:style w:type="paragraph" w:customStyle="1" w:styleId="08C42CF5A8C748D2A8EBD4AE9CAD21A3">
    <w:name w:val="08C42CF5A8C748D2A8EBD4AE9CAD21A3"/>
    <w:rsid w:val="009E0224"/>
  </w:style>
  <w:style w:type="paragraph" w:customStyle="1" w:styleId="3975EB7A419641F18EBD92DC1A68E427">
    <w:name w:val="3975EB7A419641F18EBD92DC1A68E427"/>
    <w:rsid w:val="009E0224"/>
  </w:style>
  <w:style w:type="paragraph" w:customStyle="1" w:styleId="1599CF180CBE47D2BDAC6B8D18C113BC">
    <w:name w:val="1599CF180CBE47D2BDAC6B8D18C113BC"/>
    <w:rsid w:val="009E0224"/>
  </w:style>
  <w:style w:type="paragraph" w:customStyle="1" w:styleId="9F2DB936C40A4812B5A9FCE02DDE56D3">
    <w:name w:val="9F2DB936C40A4812B5A9FCE02DDE56D3"/>
    <w:rsid w:val="009E0224"/>
  </w:style>
  <w:style w:type="paragraph" w:customStyle="1" w:styleId="09A12ECF123C403EB2DA9BE38E36BF65">
    <w:name w:val="09A12ECF123C403EB2DA9BE38E36BF65"/>
    <w:rsid w:val="009E0224"/>
  </w:style>
  <w:style w:type="paragraph" w:customStyle="1" w:styleId="77D3CD2B8BAB49F88B8AD6E1805B314D">
    <w:name w:val="77D3CD2B8BAB49F88B8AD6E1805B314D"/>
    <w:rsid w:val="009E0224"/>
  </w:style>
  <w:style w:type="paragraph" w:customStyle="1" w:styleId="AD0DE148A01943978F9DDF64F1C28762">
    <w:name w:val="AD0DE148A01943978F9DDF64F1C28762"/>
    <w:rsid w:val="00DB6E48"/>
  </w:style>
  <w:style w:type="paragraph" w:customStyle="1" w:styleId="D990766958384AA59EEF5E23D7BD681F">
    <w:name w:val="D990766958384AA59EEF5E23D7BD681F"/>
    <w:rsid w:val="00DB6E48"/>
  </w:style>
  <w:style w:type="paragraph" w:customStyle="1" w:styleId="D3E65BAF1A5E487FA17842AB50A3440B">
    <w:name w:val="D3E65BAF1A5E487FA17842AB50A3440B"/>
    <w:rsid w:val="00DB6E48"/>
  </w:style>
  <w:style w:type="paragraph" w:customStyle="1" w:styleId="0351674C8DA44E249A1EB9A5E9DDFBB4">
    <w:name w:val="0351674C8DA44E249A1EB9A5E9DDFBB4"/>
    <w:rsid w:val="00DB6E48"/>
  </w:style>
  <w:style w:type="paragraph" w:customStyle="1" w:styleId="61772086EAB34AF1849A545F02591F54">
    <w:name w:val="61772086EAB34AF1849A545F02591F54"/>
    <w:rsid w:val="00DB6E48"/>
  </w:style>
  <w:style w:type="paragraph" w:customStyle="1" w:styleId="760E7495D80244109CFB0EBBE6D21804">
    <w:name w:val="760E7495D80244109CFB0EBBE6D21804"/>
    <w:rsid w:val="00DB6E48"/>
  </w:style>
  <w:style w:type="paragraph" w:customStyle="1" w:styleId="50AF8E66C5354485B3D06D0A6EACB694">
    <w:name w:val="50AF8E66C5354485B3D06D0A6EACB694"/>
    <w:rsid w:val="00DB6E48"/>
  </w:style>
  <w:style w:type="paragraph" w:customStyle="1" w:styleId="C2185B7571794E508D9F3C3E413B3795">
    <w:name w:val="C2185B7571794E508D9F3C3E413B3795"/>
    <w:rsid w:val="00DB6E48"/>
  </w:style>
  <w:style w:type="paragraph" w:customStyle="1" w:styleId="00C38088441C4338999B219E92B77491">
    <w:name w:val="00C38088441C4338999B219E92B77491"/>
    <w:rsid w:val="00DB6E48"/>
  </w:style>
  <w:style w:type="paragraph" w:customStyle="1" w:styleId="976832CC21FD45ACBDD451E1283BC179">
    <w:name w:val="976832CC21FD45ACBDD451E1283BC179"/>
    <w:rsid w:val="00DB6E48"/>
  </w:style>
  <w:style w:type="paragraph" w:customStyle="1" w:styleId="AD3C561207724F3BB5283A7D8ECF8D76">
    <w:name w:val="AD3C561207724F3BB5283A7D8ECF8D76"/>
    <w:rsid w:val="00DB6E48"/>
  </w:style>
  <w:style w:type="paragraph" w:customStyle="1" w:styleId="3FAEE1FB0FA44E8F84150BB8C84FB5D0">
    <w:name w:val="3FAEE1FB0FA44E8F84150BB8C84FB5D0"/>
    <w:rsid w:val="00DB6E48"/>
  </w:style>
  <w:style w:type="paragraph" w:customStyle="1" w:styleId="9EE282C844B749E48DE17F595A5C776E">
    <w:name w:val="9EE282C844B749E48DE17F595A5C776E"/>
    <w:rsid w:val="00DB6E48"/>
  </w:style>
  <w:style w:type="paragraph" w:customStyle="1" w:styleId="7928351A3CC04853B1388ED18E93D268">
    <w:name w:val="7928351A3CC04853B1388ED18E93D268"/>
    <w:rsid w:val="00DB6E48"/>
  </w:style>
  <w:style w:type="paragraph" w:customStyle="1" w:styleId="8C4A4B660D3A41A8B0B1FCE3272B1EE0">
    <w:name w:val="8C4A4B660D3A41A8B0B1FCE3272B1EE0"/>
    <w:rsid w:val="00DB6E48"/>
  </w:style>
  <w:style w:type="paragraph" w:customStyle="1" w:styleId="58DB337AD0A2452DB0A0E8AA0570B924">
    <w:name w:val="58DB337AD0A2452DB0A0E8AA0570B924"/>
    <w:rsid w:val="00DB6E48"/>
  </w:style>
  <w:style w:type="paragraph" w:customStyle="1" w:styleId="953F36BE17DB4D09B3894C733A0767B4">
    <w:name w:val="953F36BE17DB4D09B3894C733A0767B4"/>
    <w:rsid w:val="00DB6E48"/>
  </w:style>
  <w:style w:type="paragraph" w:customStyle="1" w:styleId="BEB73E2B704549998693526733B1499B">
    <w:name w:val="BEB73E2B704549998693526733B1499B"/>
    <w:rsid w:val="00DB6E48"/>
  </w:style>
  <w:style w:type="paragraph" w:customStyle="1" w:styleId="31DDC451FEBD453A9D476012A6BD9119">
    <w:name w:val="31DDC451FEBD453A9D476012A6BD9119"/>
    <w:rsid w:val="00DB6E48"/>
  </w:style>
  <w:style w:type="paragraph" w:customStyle="1" w:styleId="104C653BF8AA41FABE300EDAFB4D5113">
    <w:name w:val="104C653BF8AA41FABE300EDAFB4D5113"/>
    <w:rsid w:val="00DB6E48"/>
  </w:style>
  <w:style w:type="paragraph" w:customStyle="1" w:styleId="CB5DBADFA446462DB8DAA1AD3DA3C3E8">
    <w:name w:val="CB5DBADFA446462DB8DAA1AD3DA3C3E8"/>
    <w:rsid w:val="00DB6E48"/>
  </w:style>
  <w:style w:type="paragraph" w:customStyle="1" w:styleId="F1CDCA08F1D74CCEBD68A88B52325514">
    <w:name w:val="F1CDCA08F1D74CCEBD68A88B52325514"/>
    <w:rsid w:val="00DB6E48"/>
  </w:style>
  <w:style w:type="paragraph" w:customStyle="1" w:styleId="619B1D39B17B474D9408B30C9500E559">
    <w:name w:val="619B1D39B17B474D9408B30C9500E559"/>
    <w:rsid w:val="00DB6E48"/>
  </w:style>
  <w:style w:type="paragraph" w:customStyle="1" w:styleId="8E1D52A171D246D586C9B112CD36990C">
    <w:name w:val="8E1D52A171D246D586C9B112CD36990C"/>
    <w:rsid w:val="00DB6E48"/>
  </w:style>
  <w:style w:type="paragraph" w:customStyle="1" w:styleId="6D37745FB3094A6E965F4AB5346F405A">
    <w:name w:val="6D37745FB3094A6E965F4AB5346F405A"/>
    <w:rsid w:val="00DB6E48"/>
  </w:style>
  <w:style w:type="paragraph" w:customStyle="1" w:styleId="F23D3D8ABDCE47EAA2A58234CA6CCC8D">
    <w:name w:val="F23D3D8ABDCE47EAA2A58234CA6CCC8D"/>
    <w:rsid w:val="00DB6E48"/>
  </w:style>
  <w:style w:type="paragraph" w:customStyle="1" w:styleId="66182C870FAE4C40A1FE8593C26C189D">
    <w:name w:val="66182C870FAE4C40A1FE8593C26C189D"/>
    <w:rsid w:val="003E2A25"/>
  </w:style>
  <w:style w:type="paragraph" w:customStyle="1" w:styleId="2A14748711B44DAEBE1752953BB6DF72">
    <w:name w:val="2A14748711B44DAEBE1752953BB6DF72"/>
    <w:rsid w:val="003E2A25"/>
  </w:style>
  <w:style w:type="paragraph" w:customStyle="1" w:styleId="6055708F93A64467BF6601C12D3C58E8">
    <w:name w:val="6055708F93A64467BF6601C12D3C58E8"/>
    <w:rsid w:val="003E2A25"/>
  </w:style>
  <w:style w:type="paragraph" w:customStyle="1" w:styleId="705C6BE5BB6345EDA599BFAD224416C4">
    <w:name w:val="705C6BE5BB6345EDA599BFAD224416C4"/>
    <w:rsid w:val="003E2A25"/>
  </w:style>
  <w:style w:type="paragraph" w:customStyle="1" w:styleId="7F2558B8BEE9429389A9BEC4CFD0501A">
    <w:name w:val="7F2558B8BEE9429389A9BEC4CFD0501A"/>
    <w:rsid w:val="003E2A25"/>
  </w:style>
  <w:style w:type="paragraph" w:customStyle="1" w:styleId="D92B5C20D5B9482BA816896A506731F7">
    <w:name w:val="D92B5C20D5B9482BA816896A506731F7"/>
    <w:rsid w:val="003E2A25"/>
  </w:style>
  <w:style w:type="paragraph" w:customStyle="1" w:styleId="9B3FD3F926CC4356B957B033788E0EF9">
    <w:name w:val="9B3FD3F926CC4356B957B033788E0EF9"/>
    <w:rsid w:val="003E2A25"/>
  </w:style>
  <w:style w:type="paragraph" w:customStyle="1" w:styleId="3CCF31B26ACF4B9C84FCD44337245C94">
    <w:name w:val="3CCF31B26ACF4B9C84FCD44337245C94"/>
    <w:rsid w:val="003E2A25"/>
  </w:style>
  <w:style w:type="paragraph" w:customStyle="1" w:styleId="81E30EB790674CA09CF467079EADB74A">
    <w:name w:val="81E30EB790674CA09CF467079EADB74A"/>
    <w:rsid w:val="003E2A25"/>
  </w:style>
  <w:style w:type="paragraph" w:customStyle="1" w:styleId="3A0BDAB905AC4F00BD531730EBD32A20">
    <w:name w:val="3A0BDAB905AC4F00BD531730EBD32A20"/>
    <w:rsid w:val="003E2A25"/>
  </w:style>
  <w:style w:type="paragraph" w:customStyle="1" w:styleId="D5F52ED95BA742068F8A5EA3A3F6C24C">
    <w:name w:val="D5F52ED95BA742068F8A5EA3A3F6C24C"/>
    <w:rsid w:val="003E2A25"/>
  </w:style>
  <w:style w:type="paragraph" w:customStyle="1" w:styleId="992BDCC673E54D138DBE232C456A296A">
    <w:name w:val="992BDCC673E54D138DBE232C456A296A"/>
    <w:rsid w:val="003E2A25"/>
  </w:style>
  <w:style w:type="paragraph" w:customStyle="1" w:styleId="A9804D9DF315408081AAE1625BB35CB2">
    <w:name w:val="A9804D9DF315408081AAE1625BB35CB2"/>
    <w:rsid w:val="003E2A25"/>
  </w:style>
  <w:style w:type="paragraph" w:customStyle="1" w:styleId="4B6C42A732AC4B5E99794DAD58FB492C">
    <w:name w:val="4B6C42A732AC4B5E99794DAD58FB492C"/>
    <w:rsid w:val="003E2A25"/>
  </w:style>
  <w:style w:type="paragraph" w:customStyle="1" w:styleId="4339CCF127034F7EB1F57BD614D88CA9">
    <w:name w:val="4339CCF127034F7EB1F57BD614D88CA9"/>
    <w:rsid w:val="003E2A25"/>
  </w:style>
  <w:style w:type="paragraph" w:customStyle="1" w:styleId="97CD877B3FE448A7A8A0A2158AABFAEE">
    <w:name w:val="97CD877B3FE448A7A8A0A2158AABFAEE"/>
    <w:rsid w:val="003E2A25"/>
  </w:style>
  <w:style w:type="paragraph" w:customStyle="1" w:styleId="99401B6F4C0C4C9B98AE6DC56A472DE1">
    <w:name w:val="99401B6F4C0C4C9B98AE6DC56A472DE1"/>
    <w:rsid w:val="003E2A25"/>
  </w:style>
  <w:style w:type="paragraph" w:customStyle="1" w:styleId="E641E8BE17D746B6984BB17A34738A86">
    <w:name w:val="E641E8BE17D746B6984BB17A34738A86"/>
    <w:rsid w:val="003E2A25"/>
  </w:style>
  <w:style w:type="paragraph" w:customStyle="1" w:styleId="3CD05F6AFCF84845AF2BFC3A12FFD310">
    <w:name w:val="3CD05F6AFCF84845AF2BFC3A12FFD310"/>
    <w:rsid w:val="003E2A25"/>
  </w:style>
  <w:style w:type="paragraph" w:customStyle="1" w:styleId="20184C6AF7B04869BE842C647F9D2410">
    <w:name w:val="20184C6AF7B04869BE842C647F9D2410"/>
    <w:rsid w:val="003E2A25"/>
  </w:style>
  <w:style w:type="paragraph" w:customStyle="1" w:styleId="357516A4FEF44628A1BB8409FF3DCBB9">
    <w:name w:val="357516A4FEF44628A1BB8409FF3DCBB9"/>
    <w:rsid w:val="003E2A25"/>
  </w:style>
  <w:style w:type="paragraph" w:customStyle="1" w:styleId="0933551F2F394F5193417372CFF8010D">
    <w:name w:val="0933551F2F394F5193417372CFF8010D"/>
    <w:rsid w:val="003E2A25"/>
  </w:style>
  <w:style w:type="paragraph" w:customStyle="1" w:styleId="4E3845451AC34E7AAF6BC80B74B9BA2F">
    <w:name w:val="4E3845451AC34E7AAF6BC80B74B9BA2F"/>
    <w:rsid w:val="003E2A25"/>
  </w:style>
  <w:style w:type="paragraph" w:customStyle="1" w:styleId="9CDFFF3A51F346D8A422827398F89ED7">
    <w:name w:val="9CDFFF3A51F346D8A422827398F89ED7"/>
    <w:rsid w:val="003E2A25"/>
  </w:style>
  <w:style w:type="paragraph" w:customStyle="1" w:styleId="634ACAE957694270938BA1B4F214A689">
    <w:name w:val="634ACAE957694270938BA1B4F214A689"/>
    <w:rsid w:val="003E2A25"/>
  </w:style>
  <w:style w:type="paragraph" w:customStyle="1" w:styleId="D52C73311E8F4B21B46375D000176DA0">
    <w:name w:val="D52C73311E8F4B21B46375D000176DA0"/>
    <w:rsid w:val="003E2A25"/>
  </w:style>
  <w:style w:type="paragraph" w:customStyle="1" w:styleId="45525ACD42C247AB84B90026877D9C63">
    <w:name w:val="45525ACD42C247AB84B90026877D9C63"/>
    <w:rsid w:val="006D1423"/>
  </w:style>
  <w:style w:type="paragraph" w:customStyle="1" w:styleId="D1A2DC9B06884FCEA9D96D4AC9ACF1A9">
    <w:name w:val="D1A2DC9B06884FCEA9D96D4AC9ACF1A9"/>
    <w:rsid w:val="006D1423"/>
  </w:style>
  <w:style w:type="paragraph" w:customStyle="1" w:styleId="14CC89B805F64A85A428785419945ECA">
    <w:name w:val="14CC89B805F64A85A428785419945ECA"/>
    <w:rsid w:val="006D1423"/>
  </w:style>
  <w:style w:type="paragraph" w:customStyle="1" w:styleId="48EC1A3E77AE4E729C34259A593F875F">
    <w:name w:val="48EC1A3E77AE4E729C34259A593F875F"/>
    <w:rsid w:val="006D1423"/>
  </w:style>
  <w:style w:type="paragraph" w:customStyle="1" w:styleId="2310D50A2AC94C9C962CB53D4C075FE3">
    <w:name w:val="2310D50A2AC94C9C962CB53D4C075FE3"/>
    <w:rsid w:val="006D1423"/>
  </w:style>
  <w:style w:type="paragraph" w:customStyle="1" w:styleId="7B2F56D3B4A5442CB6414BE7BB07F044">
    <w:name w:val="7B2F56D3B4A5442CB6414BE7BB07F044"/>
    <w:rsid w:val="006D1423"/>
  </w:style>
  <w:style w:type="paragraph" w:customStyle="1" w:styleId="4BC4A523881F4A0BAA051A210187CE2F">
    <w:name w:val="4BC4A523881F4A0BAA051A210187CE2F"/>
    <w:rsid w:val="006D1423"/>
  </w:style>
  <w:style w:type="paragraph" w:customStyle="1" w:styleId="F40716BC6F164B328C773A8D22C2F5FE">
    <w:name w:val="F40716BC6F164B328C773A8D22C2F5FE"/>
    <w:rsid w:val="006D1423"/>
  </w:style>
  <w:style w:type="paragraph" w:customStyle="1" w:styleId="C18BC847746240E8A87A806682D78CAF">
    <w:name w:val="C18BC847746240E8A87A806682D78CAF"/>
    <w:rsid w:val="006D1423"/>
  </w:style>
  <w:style w:type="paragraph" w:customStyle="1" w:styleId="DC11ED40DEF14EA9A5729B4D13E6F18F">
    <w:name w:val="DC11ED40DEF14EA9A5729B4D13E6F18F"/>
    <w:rsid w:val="006D1423"/>
  </w:style>
  <w:style w:type="paragraph" w:customStyle="1" w:styleId="82E09D36962B41E482F76A1B3F46E12C">
    <w:name w:val="82E09D36962B41E482F76A1B3F46E12C"/>
    <w:rsid w:val="006D1423"/>
  </w:style>
  <w:style w:type="paragraph" w:customStyle="1" w:styleId="5AE5237E826E4962B5B589ED751C5F5F">
    <w:name w:val="5AE5237E826E4962B5B589ED751C5F5F"/>
    <w:rsid w:val="006D1423"/>
  </w:style>
  <w:style w:type="paragraph" w:customStyle="1" w:styleId="8E684573FCE74A5C90A07F929219AF50">
    <w:name w:val="8E684573FCE74A5C90A07F929219AF50"/>
    <w:rsid w:val="006D1423"/>
  </w:style>
  <w:style w:type="paragraph" w:customStyle="1" w:styleId="978C6C093FE74A28AE9C952099012747">
    <w:name w:val="978C6C093FE74A28AE9C952099012747"/>
    <w:rsid w:val="006D1423"/>
  </w:style>
  <w:style w:type="paragraph" w:customStyle="1" w:styleId="6DCD5F6219B24378ADD067E04AC89ABC">
    <w:name w:val="6DCD5F6219B24378ADD067E04AC89ABC"/>
    <w:rsid w:val="006D1423"/>
  </w:style>
  <w:style w:type="paragraph" w:customStyle="1" w:styleId="A7F654A66F664695BA89278910B089B7">
    <w:name w:val="A7F654A66F664695BA89278910B089B7"/>
    <w:rsid w:val="006D1423"/>
  </w:style>
  <w:style w:type="paragraph" w:customStyle="1" w:styleId="7688056BFCC846DF8379761FC245961C">
    <w:name w:val="7688056BFCC846DF8379761FC245961C"/>
    <w:rsid w:val="006D1423"/>
  </w:style>
  <w:style w:type="paragraph" w:customStyle="1" w:styleId="1B99BE9B7AF7483991631DEF6AA489D0">
    <w:name w:val="1B99BE9B7AF7483991631DEF6AA489D0"/>
    <w:rsid w:val="006D1423"/>
  </w:style>
  <w:style w:type="paragraph" w:customStyle="1" w:styleId="FB5A05DFB0E94F1783B1618A598B3A66">
    <w:name w:val="FB5A05DFB0E94F1783B1618A598B3A66"/>
    <w:rsid w:val="006D1423"/>
  </w:style>
  <w:style w:type="paragraph" w:customStyle="1" w:styleId="CA52B91811E244309E441F3CD80D3AF6">
    <w:name w:val="CA52B91811E244309E441F3CD80D3AF6"/>
    <w:rsid w:val="006D1423"/>
  </w:style>
  <w:style w:type="paragraph" w:customStyle="1" w:styleId="F5CC9AB4F50A4F469946E11136D2C131">
    <w:name w:val="F5CC9AB4F50A4F469946E11136D2C131"/>
    <w:rsid w:val="006D1423"/>
  </w:style>
  <w:style w:type="paragraph" w:customStyle="1" w:styleId="650605CECD354E9793A7FA3BEF06E65F">
    <w:name w:val="650605CECD354E9793A7FA3BEF06E65F"/>
    <w:rsid w:val="006D1423"/>
  </w:style>
  <w:style w:type="paragraph" w:customStyle="1" w:styleId="1306F43217524E30B4D0729AE90E1734">
    <w:name w:val="1306F43217524E30B4D0729AE90E1734"/>
    <w:rsid w:val="006D1423"/>
  </w:style>
  <w:style w:type="paragraph" w:customStyle="1" w:styleId="B382009C612A4DE18FB45DDD8FF29950">
    <w:name w:val="B382009C612A4DE18FB45DDD8FF29950"/>
    <w:rsid w:val="006D1423"/>
  </w:style>
  <w:style w:type="paragraph" w:customStyle="1" w:styleId="A561A8DB461B41E2A9B768C0D90C9595">
    <w:name w:val="A561A8DB461B41E2A9B768C0D90C9595"/>
    <w:rsid w:val="006D1423"/>
  </w:style>
  <w:style w:type="paragraph" w:customStyle="1" w:styleId="59CA2FEA756D49F985BF6EF26AC387EA">
    <w:name w:val="59CA2FEA756D49F985BF6EF26AC387EA"/>
    <w:rsid w:val="006D1423"/>
  </w:style>
  <w:style w:type="paragraph" w:customStyle="1" w:styleId="DA65465E24704D6E89B49BF17B33FFD9">
    <w:name w:val="DA65465E24704D6E89B49BF17B33FFD9"/>
    <w:rsid w:val="00E14836"/>
  </w:style>
  <w:style w:type="paragraph" w:customStyle="1" w:styleId="FA95AB8B8B93401C84FA45F25745F183">
    <w:name w:val="FA95AB8B8B93401C84FA45F25745F183"/>
    <w:rsid w:val="00E14836"/>
  </w:style>
  <w:style w:type="paragraph" w:customStyle="1" w:styleId="CC84CFA0A2094FC0AA3A03D49DB6227C">
    <w:name w:val="CC84CFA0A2094FC0AA3A03D49DB6227C"/>
    <w:rsid w:val="00E14836"/>
  </w:style>
  <w:style w:type="paragraph" w:customStyle="1" w:styleId="D9B442620FB4485288A03E9C10D38848">
    <w:name w:val="D9B442620FB4485288A03E9C10D38848"/>
    <w:rsid w:val="00E14836"/>
  </w:style>
  <w:style w:type="paragraph" w:customStyle="1" w:styleId="291115B205BD463496572A4B395DFB48">
    <w:name w:val="291115B205BD463496572A4B395DFB48"/>
    <w:rsid w:val="00E14836"/>
  </w:style>
  <w:style w:type="paragraph" w:customStyle="1" w:styleId="050EE2EDA79E4C45BEB6F4052D5E2B66">
    <w:name w:val="050EE2EDA79E4C45BEB6F4052D5E2B66"/>
    <w:rsid w:val="00E14836"/>
  </w:style>
  <w:style w:type="paragraph" w:customStyle="1" w:styleId="B279CBF80AE64307834A83CCE877CEB4">
    <w:name w:val="B279CBF80AE64307834A83CCE877CEB4"/>
    <w:rsid w:val="00E14836"/>
  </w:style>
  <w:style w:type="paragraph" w:customStyle="1" w:styleId="191FB72765AB4B3194A9D4487A4985B5">
    <w:name w:val="191FB72765AB4B3194A9D4487A4985B5"/>
    <w:rsid w:val="00E14836"/>
  </w:style>
  <w:style w:type="paragraph" w:customStyle="1" w:styleId="6A44BA8A13784843AA89E2643E1F202E">
    <w:name w:val="6A44BA8A13784843AA89E2643E1F202E"/>
    <w:rsid w:val="00E14836"/>
  </w:style>
  <w:style w:type="paragraph" w:customStyle="1" w:styleId="A425C499C6C249B2817F3168C7086D15">
    <w:name w:val="A425C499C6C249B2817F3168C7086D15"/>
    <w:rsid w:val="00E14836"/>
  </w:style>
  <w:style w:type="paragraph" w:customStyle="1" w:styleId="1FC0E09058434278B786A09D807C9C86">
    <w:name w:val="1FC0E09058434278B786A09D807C9C86"/>
    <w:rsid w:val="00E14836"/>
  </w:style>
  <w:style w:type="paragraph" w:customStyle="1" w:styleId="38985A52E54D46A9AFDDD8D41872074F">
    <w:name w:val="38985A52E54D46A9AFDDD8D41872074F"/>
    <w:rsid w:val="00E14836"/>
  </w:style>
  <w:style w:type="paragraph" w:customStyle="1" w:styleId="796D8BF7192D4B6BB79D284004FE8FDD">
    <w:name w:val="796D8BF7192D4B6BB79D284004FE8FDD"/>
    <w:rsid w:val="00E14836"/>
  </w:style>
  <w:style w:type="paragraph" w:customStyle="1" w:styleId="C7FD51FC2DB9480AB98DEA0FE66ACCD0">
    <w:name w:val="C7FD51FC2DB9480AB98DEA0FE66ACCD0"/>
    <w:rsid w:val="00E14836"/>
  </w:style>
  <w:style w:type="paragraph" w:customStyle="1" w:styleId="E833867478C34F7BB982975D6EB7854A">
    <w:name w:val="E833867478C34F7BB982975D6EB7854A"/>
    <w:rsid w:val="00E14836"/>
  </w:style>
  <w:style w:type="paragraph" w:customStyle="1" w:styleId="49185D97C5364CF2B8BAB9448C61D2AF">
    <w:name w:val="49185D97C5364CF2B8BAB9448C61D2AF"/>
    <w:rsid w:val="00E14836"/>
  </w:style>
  <w:style w:type="paragraph" w:customStyle="1" w:styleId="873863E7FCA2400AA253A10D64EB20F8">
    <w:name w:val="873863E7FCA2400AA253A10D64EB20F8"/>
    <w:rsid w:val="00E14836"/>
  </w:style>
  <w:style w:type="paragraph" w:customStyle="1" w:styleId="354A2DE59509444490F82375642D9439">
    <w:name w:val="354A2DE59509444490F82375642D9439"/>
    <w:rsid w:val="00E14836"/>
  </w:style>
  <w:style w:type="paragraph" w:customStyle="1" w:styleId="BC1E2775E06D446384ADA7F5B8C8C323">
    <w:name w:val="BC1E2775E06D446384ADA7F5B8C8C323"/>
    <w:rsid w:val="00E14836"/>
  </w:style>
  <w:style w:type="paragraph" w:customStyle="1" w:styleId="787973E2FD474EF585B424DEF0E6F292">
    <w:name w:val="787973E2FD474EF585B424DEF0E6F292"/>
    <w:rsid w:val="00E14836"/>
  </w:style>
  <w:style w:type="paragraph" w:customStyle="1" w:styleId="C39A108684C84F0EB70423C891DB4072">
    <w:name w:val="C39A108684C84F0EB70423C891DB4072"/>
    <w:rsid w:val="00E14836"/>
  </w:style>
  <w:style w:type="paragraph" w:customStyle="1" w:styleId="FE32F88CC5534E598E1A55C71A66E957">
    <w:name w:val="FE32F88CC5534E598E1A55C71A66E957"/>
    <w:rsid w:val="00E14836"/>
  </w:style>
  <w:style w:type="paragraph" w:customStyle="1" w:styleId="EBEC0C6CEC5247D887D9694C9B7C1FBE">
    <w:name w:val="EBEC0C6CEC5247D887D9694C9B7C1FBE"/>
    <w:rsid w:val="00E14836"/>
  </w:style>
  <w:style w:type="paragraph" w:customStyle="1" w:styleId="B72B3115DE5E41CB9FD2BB32128FF4BB">
    <w:name w:val="B72B3115DE5E41CB9FD2BB32128FF4BB"/>
    <w:rsid w:val="00E14836"/>
  </w:style>
  <w:style w:type="paragraph" w:customStyle="1" w:styleId="C2BE7634F0614C1ABD38B085FC40A9B3">
    <w:name w:val="C2BE7634F0614C1ABD38B085FC40A9B3"/>
    <w:rsid w:val="00E14836"/>
  </w:style>
  <w:style w:type="paragraph" w:customStyle="1" w:styleId="1B677D14528644F7A476464F0C02CF26">
    <w:name w:val="1B677D14528644F7A476464F0C02CF26"/>
    <w:rsid w:val="00E14836"/>
  </w:style>
  <w:style w:type="paragraph" w:customStyle="1" w:styleId="FB01CBC5A68444A9B94A9C93B53D76F2">
    <w:name w:val="FB01CBC5A68444A9B94A9C93B53D76F2"/>
    <w:rsid w:val="00AE49F5"/>
  </w:style>
  <w:style w:type="paragraph" w:customStyle="1" w:styleId="3B396998C110455285D45B04EE6E18A0">
    <w:name w:val="3B396998C110455285D45B04EE6E18A0"/>
    <w:rsid w:val="00AE49F5"/>
  </w:style>
  <w:style w:type="paragraph" w:customStyle="1" w:styleId="8B0A9728DD21423F856C2FF6CF369AC1">
    <w:name w:val="8B0A9728DD21423F856C2FF6CF369AC1"/>
    <w:rsid w:val="00AE49F5"/>
  </w:style>
  <w:style w:type="paragraph" w:customStyle="1" w:styleId="6B76B158AB83491A9D1C25A1B6ABBA7D">
    <w:name w:val="6B76B158AB83491A9D1C25A1B6ABBA7D"/>
    <w:rsid w:val="00AE49F5"/>
  </w:style>
  <w:style w:type="paragraph" w:customStyle="1" w:styleId="D17F88F079064521A92BF5F24BB16199">
    <w:name w:val="D17F88F079064521A92BF5F24BB16199"/>
    <w:rsid w:val="00AE49F5"/>
  </w:style>
  <w:style w:type="paragraph" w:customStyle="1" w:styleId="5A4FCD4A7B3F482292525D063085483A">
    <w:name w:val="5A4FCD4A7B3F482292525D063085483A"/>
    <w:rsid w:val="00AE49F5"/>
  </w:style>
  <w:style w:type="paragraph" w:customStyle="1" w:styleId="7C26048134C74F71AA7A02D4BA134D39">
    <w:name w:val="7C26048134C74F71AA7A02D4BA134D39"/>
    <w:rsid w:val="00AE49F5"/>
  </w:style>
  <w:style w:type="paragraph" w:customStyle="1" w:styleId="7D3F7CFAFC194C11B1756820922271B9">
    <w:name w:val="7D3F7CFAFC194C11B1756820922271B9"/>
    <w:rsid w:val="00AE49F5"/>
  </w:style>
  <w:style w:type="paragraph" w:customStyle="1" w:styleId="284E7CE99F5841C19BA6C37B065788DC">
    <w:name w:val="284E7CE99F5841C19BA6C37B065788DC"/>
    <w:rsid w:val="00AE49F5"/>
  </w:style>
  <w:style w:type="paragraph" w:customStyle="1" w:styleId="4901ABA3CBEC4B8FACA07DD9F4511ACA">
    <w:name w:val="4901ABA3CBEC4B8FACA07DD9F4511ACA"/>
    <w:rsid w:val="00AE49F5"/>
  </w:style>
  <w:style w:type="paragraph" w:customStyle="1" w:styleId="42B67964CA6D40A0ADD4C0375F10F349">
    <w:name w:val="42B67964CA6D40A0ADD4C0375F10F349"/>
    <w:rsid w:val="00AE49F5"/>
  </w:style>
  <w:style w:type="paragraph" w:customStyle="1" w:styleId="123D607E40E1405D8B0C9AC9C1E573C3">
    <w:name w:val="123D607E40E1405D8B0C9AC9C1E573C3"/>
    <w:rsid w:val="00AE49F5"/>
  </w:style>
  <w:style w:type="paragraph" w:customStyle="1" w:styleId="EA1EF8342D1B422BB95EB8E7E4E2E84D">
    <w:name w:val="EA1EF8342D1B422BB95EB8E7E4E2E84D"/>
    <w:rsid w:val="00AE49F5"/>
  </w:style>
  <w:style w:type="paragraph" w:customStyle="1" w:styleId="9E18DAF9C5DB42959B3F2A2344A07939">
    <w:name w:val="9E18DAF9C5DB42959B3F2A2344A07939"/>
    <w:rsid w:val="00AE49F5"/>
  </w:style>
  <w:style w:type="paragraph" w:customStyle="1" w:styleId="6C487D341D114A728BE53CF39C9F5DA5">
    <w:name w:val="6C487D341D114A728BE53CF39C9F5DA5"/>
    <w:rsid w:val="00AE49F5"/>
  </w:style>
  <w:style w:type="paragraph" w:customStyle="1" w:styleId="35185C25689F45488B912BFEB80943CA">
    <w:name w:val="35185C25689F45488B912BFEB80943CA"/>
    <w:rsid w:val="00AE49F5"/>
  </w:style>
  <w:style w:type="paragraph" w:customStyle="1" w:styleId="08D54990E54F4A9BBD65F00AE66151B7">
    <w:name w:val="08D54990E54F4A9BBD65F00AE66151B7"/>
    <w:rsid w:val="00AE49F5"/>
  </w:style>
  <w:style w:type="paragraph" w:customStyle="1" w:styleId="2D6AF309BD564036908A5A62EAFE812A">
    <w:name w:val="2D6AF309BD564036908A5A62EAFE812A"/>
    <w:rsid w:val="00AE49F5"/>
  </w:style>
  <w:style w:type="paragraph" w:customStyle="1" w:styleId="E3BE14D3E0B44EFA8DED5E051940F139">
    <w:name w:val="E3BE14D3E0B44EFA8DED5E051940F139"/>
    <w:rsid w:val="00AE49F5"/>
  </w:style>
  <w:style w:type="paragraph" w:customStyle="1" w:styleId="B4B44E86A435470688E2730E73BCFC83">
    <w:name w:val="B4B44E86A435470688E2730E73BCFC83"/>
    <w:rsid w:val="00AE49F5"/>
  </w:style>
  <w:style w:type="paragraph" w:customStyle="1" w:styleId="D0DDBC036DF1462CBAEED8D1B2ACCAA7">
    <w:name w:val="D0DDBC036DF1462CBAEED8D1B2ACCAA7"/>
    <w:rsid w:val="00AE49F5"/>
  </w:style>
  <w:style w:type="paragraph" w:customStyle="1" w:styleId="57A173F5C08C413E9211220B6A2229A4">
    <w:name w:val="57A173F5C08C413E9211220B6A2229A4"/>
    <w:rsid w:val="00AE49F5"/>
  </w:style>
  <w:style w:type="paragraph" w:customStyle="1" w:styleId="26F14BDD8B374ECD9F79BEFF9D50F645">
    <w:name w:val="26F14BDD8B374ECD9F79BEFF9D50F645"/>
    <w:rsid w:val="00AE49F5"/>
  </w:style>
  <w:style w:type="paragraph" w:customStyle="1" w:styleId="1214ECBBC3DE4114A7A90F5CC8E50FE6">
    <w:name w:val="1214ECBBC3DE4114A7A90F5CC8E50FE6"/>
    <w:rsid w:val="00AE49F5"/>
  </w:style>
  <w:style w:type="paragraph" w:customStyle="1" w:styleId="1CC1E2C3029444629C1FA20093BE1173">
    <w:name w:val="1CC1E2C3029444629C1FA20093BE1173"/>
    <w:rsid w:val="00AE49F5"/>
  </w:style>
  <w:style w:type="paragraph" w:customStyle="1" w:styleId="632BD00CD27E40159976C6C0D6DECE6F">
    <w:name w:val="632BD00CD27E40159976C6C0D6DECE6F"/>
    <w:rsid w:val="00AE49F5"/>
  </w:style>
  <w:style w:type="paragraph" w:customStyle="1" w:styleId="CDC3D5AA5474456D82FC276A9B003656">
    <w:name w:val="CDC3D5AA5474456D82FC276A9B003656"/>
    <w:rsid w:val="005D5039"/>
  </w:style>
  <w:style w:type="paragraph" w:customStyle="1" w:styleId="B1CE4CE5D2134376AF4D11B75DA151F6">
    <w:name w:val="B1CE4CE5D2134376AF4D11B75DA151F6"/>
    <w:rsid w:val="005D5039"/>
  </w:style>
  <w:style w:type="paragraph" w:customStyle="1" w:styleId="E07B6C0A7A9843DCB69B88E1C05365E5">
    <w:name w:val="E07B6C0A7A9843DCB69B88E1C05365E5"/>
    <w:rsid w:val="005D5039"/>
  </w:style>
  <w:style w:type="paragraph" w:customStyle="1" w:styleId="24C0980E8AE04149AA0992E438214F31">
    <w:name w:val="24C0980E8AE04149AA0992E438214F31"/>
    <w:rsid w:val="005D5039"/>
  </w:style>
  <w:style w:type="paragraph" w:customStyle="1" w:styleId="716A59F5AEEA481C8A294E8BE1F8F108">
    <w:name w:val="716A59F5AEEA481C8A294E8BE1F8F108"/>
    <w:rsid w:val="005D5039"/>
  </w:style>
  <w:style w:type="paragraph" w:customStyle="1" w:styleId="D5B5775B52E348A788E0785482D8EF1A">
    <w:name w:val="D5B5775B52E348A788E0785482D8EF1A"/>
    <w:rsid w:val="005D5039"/>
  </w:style>
  <w:style w:type="paragraph" w:customStyle="1" w:styleId="FE4AB55137C645FFA115A85700BA6A6B">
    <w:name w:val="FE4AB55137C645FFA115A85700BA6A6B"/>
    <w:rsid w:val="005D5039"/>
  </w:style>
  <w:style w:type="paragraph" w:customStyle="1" w:styleId="B062C62418B242E1A4301EE0B2CAEF40">
    <w:name w:val="B062C62418B242E1A4301EE0B2CAEF40"/>
    <w:rsid w:val="005D5039"/>
  </w:style>
  <w:style w:type="paragraph" w:customStyle="1" w:styleId="6B586478BD7249BC8D586D638FC4BA11">
    <w:name w:val="6B586478BD7249BC8D586D638FC4BA11"/>
    <w:rsid w:val="005D5039"/>
  </w:style>
  <w:style w:type="paragraph" w:customStyle="1" w:styleId="520A6FA4751F4CECAA0AB0695012B533">
    <w:name w:val="520A6FA4751F4CECAA0AB0695012B533"/>
    <w:rsid w:val="005D5039"/>
  </w:style>
  <w:style w:type="paragraph" w:customStyle="1" w:styleId="ECE2F4EF0EBB44B58D569C27104EBD09">
    <w:name w:val="ECE2F4EF0EBB44B58D569C27104EBD09"/>
    <w:rsid w:val="005D5039"/>
  </w:style>
  <w:style w:type="paragraph" w:customStyle="1" w:styleId="80E86A1418224489B8EE7951F956CD3E">
    <w:name w:val="80E86A1418224489B8EE7951F956CD3E"/>
    <w:rsid w:val="005D5039"/>
  </w:style>
  <w:style w:type="paragraph" w:customStyle="1" w:styleId="83A8001C010A4B56A9C4618F6F10F790">
    <w:name w:val="83A8001C010A4B56A9C4618F6F10F790"/>
    <w:rsid w:val="005D5039"/>
  </w:style>
  <w:style w:type="paragraph" w:customStyle="1" w:styleId="434793B82B8B4E46829E47E7D5536677">
    <w:name w:val="434793B82B8B4E46829E47E7D5536677"/>
    <w:rsid w:val="005D5039"/>
  </w:style>
  <w:style w:type="paragraph" w:customStyle="1" w:styleId="9B09C5D3F77E4A5BAF901251BE44486B">
    <w:name w:val="9B09C5D3F77E4A5BAF901251BE44486B"/>
    <w:rsid w:val="005D5039"/>
  </w:style>
  <w:style w:type="paragraph" w:customStyle="1" w:styleId="42E111B9C3C54856AB9B77F96A6C89D3">
    <w:name w:val="42E111B9C3C54856AB9B77F96A6C89D3"/>
    <w:rsid w:val="005D5039"/>
  </w:style>
  <w:style w:type="paragraph" w:customStyle="1" w:styleId="A941D3008A80425DAD4EC38B6EA8A941">
    <w:name w:val="A941D3008A80425DAD4EC38B6EA8A941"/>
    <w:rsid w:val="005D5039"/>
  </w:style>
  <w:style w:type="paragraph" w:customStyle="1" w:styleId="3F198B61800441819FE528F76E9DCC17">
    <w:name w:val="3F198B61800441819FE528F76E9DCC17"/>
    <w:rsid w:val="005D5039"/>
  </w:style>
  <w:style w:type="paragraph" w:customStyle="1" w:styleId="D9336F80E19845BAA393E2336546DCFE">
    <w:name w:val="D9336F80E19845BAA393E2336546DCFE"/>
    <w:rsid w:val="005D5039"/>
  </w:style>
  <w:style w:type="paragraph" w:customStyle="1" w:styleId="921E3AB998BD44508DFBDAC60512DBD4">
    <w:name w:val="921E3AB998BD44508DFBDAC60512DBD4"/>
    <w:rsid w:val="005D5039"/>
  </w:style>
  <w:style w:type="paragraph" w:customStyle="1" w:styleId="9022E3E01E9147C1A9B136B0E3131BF6">
    <w:name w:val="9022E3E01E9147C1A9B136B0E3131BF6"/>
    <w:rsid w:val="005D5039"/>
  </w:style>
  <w:style w:type="paragraph" w:customStyle="1" w:styleId="921B8DC13A854006A1E9A4C3DC336085">
    <w:name w:val="921B8DC13A854006A1E9A4C3DC336085"/>
    <w:rsid w:val="005D5039"/>
  </w:style>
  <w:style w:type="paragraph" w:customStyle="1" w:styleId="F520BC0F94CA46A0834142376643877B">
    <w:name w:val="F520BC0F94CA46A0834142376643877B"/>
    <w:rsid w:val="005D5039"/>
  </w:style>
  <w:style w:type="paragraph" w:customStyle="1" w:styleId="59DD09C477BE4BA781FCD535FB9E9C68">
    <w:name w:val="59DD09C477BE4BA781FCD535FB9E9C68"/>
    <w:rsid w:val="005D5039"/>
  </w:style>
  <w:style w:type="paragraph" w:customStyle="1" w:styleId="FB5E61AFBFA24C5A871D9E35C7DA8ADC">
    <w:name w:val="FB5E61AFBFA24C5A871D9E35C7DA8ADC"/>
    <w:rsid w:val="005D5039"/>
  </w:style>
  <w:style w:type="paragraph" w:customStyle="1" w:styleId="832D6438801243F9BE3C352B83263CC9">
    <w:name w:val="832D6438801243F9BE3C352B83263CC9"/>
    <w:rsid w:val="005D50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7DF85B-642C-4EBE-ABBE-EFA8C4E6A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14</Pages>
  <Words>3696</Words>
  <Characters>21069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Mobile Authentication Corporation</vt:lpstr>
    </vt:vector>
  </TitlesOfParts>
  <Company>Toshiba</Company>
  <LinksUpToDate>false</LinksUpToDate>
  <CharactersWithSpaces>24716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Authentication Corporation</dc:title>
  <dc:subject>OTP Services API, Version 1.6</dc:subject>
  <dc:creator>Terry Davis</dc:creator>
  <cp:lastModifiedBy>Terry Davis</cp:lastModifiedBy>
  <cp:revision>8</cp:revision>
  <dcterms:created xsi:type="dcterms:W3CDTF">2014-07-24T16:42:00Z</dcterms:created>
  <dcterms:modified xsi:type="dcterms:W3CDTF">2014-07-31T19:34:00Z</dcterms:modified>
</cp:coreProperties>
</file>