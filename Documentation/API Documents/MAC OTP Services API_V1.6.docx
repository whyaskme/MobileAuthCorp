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DC7126"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461B4F">
                      <w:t>Version 1.6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Del="00A2528C" w:rsidRDefault="00EE26C2" w:rsidP="0080288B">
          <w:pPr>
            <w:pStyle w:val="NoSpacing"/>
            <w:rPr>
              <w:del w:id="0" w:author="Terry Davis" w:date="2014-10-01T11:44:00Z"/>
            </w:rPr>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w:t>
          </w:r>
          <w:ins w:id="1" w:author="Terry Davis" w:date="2014-10-01T11:42:00Z">
            <w:r w:rsidR="00A2528C">
              <w:t xml:space="preserve"> two interface examples, </w:t>
            </w:r>
          </w:ins>
          <w:r>
            <w:t xml:space="preserve"> JavaScript/JQuery examples </w:t>
          </w:r>
          <w:ins w:id="2" w:author="Terry Davis" w:date="2014-10-01T11:42:00Z">
            <w:r w:rsidR="00A2528C">
              <w:t xml:space="preserve">and MACOTP DLL examples </w:t>
            </w:r>
          </w:ins>
          <w:r>
            <w:t xml:space="preserve">of the functions </w:t>
          </w:r>
          <w:ins w:id="3" w:author="Terry Davis" w:date="2014-10-01T11:43:00Z">
            <w:r w:rsidR="00A2528C">
              <w:t xml:space="preserve">for requesting and verifying </w:t>
            </w:r>
          </w:ins>
          <w:del w:id="4" w:author="Terry Davis" w:date="2014-10-01T11:44:00Z">
            <w:r w:rsidR="00AF3199" w:rsidDel="00A2528C">
              <w:delText>which</w:delText>
            </w:r>
            <w:r w:rsidDel="00A2528C">
              <w:delText xml:space="preserve"> create and issue the calls</w:delText>
            </w:r>
            <w:r w:rsidR="002A664C" w:rsidDel="00A2528C">
              <w:delText>,</w:delText>
            </w:r>
            <w:r w:rsidDel="00A2528C">
              <w:delText xml:space="preserve"> as well as</w:delText>
            </w:r>
            <w:r w:rsidR="002A664C" w:rsidDel="00A2528C">
              <w:delText>,</w:delText>
            </w:r>
            <w:r w:rsidDel="00A2528C">
              <w:delText xml:space="preserve"> process the responses.</w:delText>
            </w:r>
          </w:del>
          <w:ins w:id="5" w:author="Terry Davis" w:date="2014-10-01T11:44:00Z">
            <w:r w:rsidR="00A2528C">
              <w:t>OTPs.</w:t>
            </w:r>
          </w:ins>
        </w:p>
        <w:p w:rsidR="00A2528C" w:rsidRDefault="00A2528C" w:rsidP="0080288B">
          <w:pPr>
            <w:pStyle w:val="NoSpacing"/>
            <w:rPr>
              <w:ins w:id="6" w:author="Terry Davis" w:date="2014-10-01T11:48:00Z"/>
            </w:rPr>
          </w:pPr>
        </w:p>
        <w:p w:rsidR="00A2528C" w:rsidRDefault="00A2528C" w:rsidP="0080288B">
          <w:pPr>
            <w:pStyle w:val="NoSpacing"/>
            <w:rPr>
              <w:ins w:id="7" w:author="Terry Davis" w:date="2014-10-01T11:48:00Z"/>
            </w:rPr>
          </w:pPr>
        </w:p>
        <w:p w:rsidR="00A2528C" w:rsidRDefault="00A2528C" w:rsidP="0080288B">
          <w:pPr>
            <w:pStyle w:val="NoSpacing"/>
            <w:rPr>
              <w:ins w:id="8" w:author="Terry Davis" w:date="2014-10-01T11:44:00Z"/>
            </w:rPr>
          </w:pPr>
          <w:ins w:id="9" w:author="Terry Davis" w:date="2014-10-01T11:48:00Z">
            <w:r>
              <w:t xml:space="preserve">The following diagram provides the overall system flow and a context for the interface </w:t>
            </w:r>
          </w:ins>
          <w:ins w:id="10" w:author="Terry Davis" w:date="2014-10-01T11:49:00Z">
            <w:r>
              <w:t>defined and exampled</w:t>
            </w:r>
          </w:ins>
          <w:ins w:id="11" w:author="Terry Davis" w:date="2014-10-01T11:48:00Z">
            <w:r>
              <w:t xml:space="preserve"> in the document.</w:t>
            </w:r>
          </w:ins>
        </w:p>
        <w:p w:rsidR="00EE26C2" w:rsidRDefault="00EE26C2" w:rsidP="0080288B">
          <w:pPr>
            <w:pStyle w:val="NoSpacing"/>
          </w:pPr>
        </w:p>
        <w:p w:rsidR="00EE26C2" w:rsidRDefault="00EE26C2" w:rsidP="00EE26C2">
          <w:pPr>
            <w:pStyle w:val="Heading2"/>
          </w:pPr>
          <w:r>
            <w:t>System diagram</w:t>
          </w:r>
          <w:del w:id="12" w:author="Terry Davis" w:date="2014-10-01T11:40:00Z">
            <w:r w:rsidR="009E31C7" w:rsidDel="00A2528C">
              <w:delText>s</w:delText>
            </w:r>
          </w:del>
        </w:p>
        <w:p w:rsidR="005E6BD1" w:rsidRPr="005E6BD1" w:rsidDel="00A2528C" w:rsidRDefault="0025680E" w:rsidP="005E6BD1">
          <w:pPr>
            <w:rPr>
              <w:del w:id="13" w:author="Terry Davis" w:date="2014-10-01T11:47:00Z"/>
            </w:rPr>
          </w:pPr>
          <w:ins w:id="14" w:author="Terry Davis" w:date="2014-10-01T12:14:00Z">
            <w:r>
              <w:rPr>
                <w:noProof/>
              </w:rPr>
              <w:drawing>
                <wp:inline distT="0" distB="0" distL="0" distR="0">
                  <wp:extent cx="68580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71750"/>
                          </a:xfrm>
                          <a:prstGeom prst="rect">
                            <a:avLst/>
                          </a:prstGeom>
                          <a:noFill/>
                          <a:ln>
                            <a:noFill/>
                          </a:ln>
                        </pic:spPr>
                      </pic:pic>
                    </a:graphicData>
                  </a:graphic>
                </wp:inline>
              </w:drawing>
            </w:r>
          </w:ins>
          <w:del w:id="15" w:author="Terry Davis" w:date="2014-10-01T11:39:00Z">
            <w:r w:rsidR="008B0F2E" w:rsidDel="00A2528C">
              <w:rPr>
                <w:noProof/>
              </w:rPr>
              <w:drawing>
                <wp:inline distT="0" distB="0" distL="0" distR="0" wp14:anchorId="678AB721" wp14:editId="4FA052D1">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del>
        </w:p>
        <w:p w:rsidR="00EE26C2" w:rsidRDefault="009E31C7">
          <w:pPr>
            <w:pPrChange w:id="16" w:author="Terry Davis" w:date="2014-10-01T11:47:00Z">
              <w:pPr>
                <w:pStyle w:val="NoSpacing"/>
              </w:pPr>
            </w:pPrChange>
          </w:pPr>
          <w:del w:id="17" w:author="Terry Davis" w:date="2014-10-01T11:39:00Z">
            <w:r w:rsidDel="00A2528C">
              <w:rPr>
                <w:noProof/>
                <w:rPrChange w:id="18" w:author="Unknown">
                  <w:rPr>
                    <w:noProof/>
                  </w:rPr>
                </w:rPrChange>
              </w:rPr>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del>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w:t>
          </w:r>
          <w:ins w:id="19" w:author="Terry Davis" w:date="2014-10-01T12:14:00Z">
            <w:r w:rsidR="00C35524">
              <w:t xml:space="preserve">OTP </w:t>
            </w:r>
          </w:ins>
          <w:r>
            <w:t>system</w:t>
          </w:r>
          <w:del w:id="20" w:author="Terry Davis" w:date="2014-10-01T12:14:00Z">
            <w:r w:rsidDel="00C35524">
              <w:delText xml:space="preserve"> </w:delText>
            </w:r>
          </w:del>
          <w:ins w:id="21" w:author="Terry Davis" w:date="2014-10-01T12:14:00Z">
            <w:r w:rsidR="00C35524">
              <w:t xml:space="preserve">(4) </w:t>
            </w:r>
          </w:ins>
          <w:r w:rsidR="00940676">
            <w:t>requires</w:t>
          </w:r>
          <w:r>
            <w:t xml:space="preserve"> every client</w:t>
          </w:r>
          <w:ins w:id="22" w:author="Terry Davis" w:date="2014-10-01T12:15:00Z">
            <w:r w:rsidR="00C35524">
              <w:t>(3)</w:t>
            </w:r>
          </w:ins>
          <w:r>
            <w:t xml:space="preserve">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w:t>
          </w:r>
          <w:ins w:id="23" w:author="Terry Davis" w:date="2014-10-01T12:15:00Z">
            <w:r w:rsidR="00C35524">
              <w:t>(1)</w:t>
            </w:r>
          </w:ins>
          <w:r>
            <w:t>” are the customers of the Clients</w:t>
          </w:r>
          <w:ins w:id="24" w:author="Terry Davis" w:date="2014-10-01T12:15:00Z">
            <w:r w:rsidR="00C35524">
              <w:t>(2)</w:t>
            </w:r>
          </w:ins>
          <w:r>
            <w:t>. The end users are the people that receive the OTP messages on their SMS enabled devices</w:t>
          </w:r>
          <w:ins w:id="25" w:author="Terry Davis" w:date="2014-10-01T12:16:00Z">
            <w:r w:rsidR="00C35524">
              <w:t>(8)</w:t>
            </w:r>
          </w:ins>
          <w:r>
            <w:t xml:space="preserve">.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w:t>
          </w:r>
          <w:ins w:id="26" w:author="Terry Davis" w:date="2014-10-01T12:17:00Z">
            <w:r w:rsidR="00C35524">
              <w:t>E</w:t>
            </w:r>
          </w:ins>
          <w:del w:id="27" w:author="Terry Davis" w:date="2014-10-01T12:17:00Z">
            <w:r w:rsidR="00D07AD5" w:rsidDel="00C35524">
              <w:delText>e</w:delText>
            </w:r>
          </w:del>
          <w:r w:rsidR="00D07AD5">
            <w:t xml:space="preserve">nd </w:t>
          </w:r>
          <w:ins w:id="28" w:author="Terry Davis" w:date="2014-10-01T12:17:00Z">
            <w:r w:rsidR="00C35524">
              <w:t>U</w:t>
            </w:r>
          </w:ins>
          <w:del w:id="29" w:author="Terry Davis" w:date="2014-10-01T12:17:00Z">
            <w:r w:rsidR="00D07AD5" w:rsidDel="00C35524">
              <w:delText>u</w:delText>
            </w:r>
          </w:del>
          <w:r w:rsidR="00D07AD5">
            <w:t xml:space="preserve">ser must be registered before </w:t>
          </w:r>
          <w:r w:rsidR="00D07AD5">
            <w:lastRenderedPageBreak/>
            <w:t>the OTP requests are processed by the System</w:t>
          </w:r>
          <w:ins w:id="30" w:author="Terry Davis" w:date="2014-10-01T12:17:00Z">
            <w:r w:rsidR="00C35524">
              <w:t>(4)</w:t>
            </w:r>
          </w:ins>
          <w:r w:rsidR="00D07AD5">
            <w:t xml:space="preserve">.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w:t>
          </w:r>
          <w:ins w:id="31" w:author="Terry Davis" w:date="2014-10-01T12:18:00Z">
            <w:r w:rsidR="00C35524">
              <w:t xml:space="preserve"> MAC OTP System</w:t>
            </w:r>
          </w:ins>
          <w:r w:rsidR="00E14914">
            <w:t xml:space="preserv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sidR="00021AB2">
            <w:rPr>
              <w:rFonts w:ascii="Consolas" w:hAnsi="Consolas" w:cs="Consolas"/>
              <w:color w:val="A31515"/>
              <w:sz w:val="19"/>
              <w:szCs w:val="19"/>
              <w:highlight w:val="white"/>
            </w:rPr>
            <w:t>Otp/RequestOtp</w:t>
          </w:r>
          <w:r>
            <w:rPr>
              <w:rFonts w:ascii="Consolas" w:hAnsi="Consolas" w:cs="Consolas"/>
              <w:color w:val="A31515"/>
              <w:sz w:val="19"/>
              <w:szCs w:val="19"/>
              <w:highlight w:val="white"/>
            </w:rPr>
            <w:t>.asmx/WsRequestOtp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021AB2">
            <w:rPr>
              <w:rFonts w:ascii="Consolas" w:hAnsi="Consolas" w:cs="Consolas"/>
              <w:color w:val="A31515"/>
              <w:sz w:val="19"/>
              <w:szCs w:val="19"/>
              <w:highlight w:val="white"/>
            </w:rPr>
            <w:t>Otp/ValidateOtp</w:t>
          </w:r>
          <w:r w:rsidR="00C71917">
            <w:rPr>
              <w:rFonts w:ascii="Consolas" w:hAnsi="Consolas" w:cs="Consolas"/>
              <w:color w:val="A31515"/>
              <w:sz w:val="19"/>
              <w:szCs w:val="19"/>
              <w:highlight w:val="white"/>
            </w:rPr>
            <w:t>.asmx/WsValidateOtp</w:t>
          </w:r>
        </w:p>
        <w:p w:rsidR="00D63786" w:rsidRDefault="00D63786" w:rsidP="00D63786">
          <w:pPr>
            <w:pStyle w:val="Heading2"/>
          </w:pPr>
          <w:r>
            <w:t>Service API Requests</w:t>
          </w:r>
        </w:p>
        <w:p w:rsidR="00D03D08" w:rsidDel="00C35524" w:rsidRDefault="00D63786" w:rsidP="00D63786">
          <w:pPr>
            <w:rPr>
              <w:del w:id="32" w:author="Terry Davis" w:date="2014-10-01T12:20:00Z"/>
            </w:rPr>
          </w:pPr>
          <w:r>
            <w:t>Services support the</w:t>
          </w:r>
          <w:ins w:id="33" w:author="Terry Davis" w:date="2014-10-01T12:19:00Z">
            <w:r w:rsidR="00C35524">
              <w:t xml:space="preserve"> REST protocol using</w:t>
            </w:r>
          </w:ins>
          <w:r>
            <w:t xml:space="preserve"> </w:t>
          </w:r>
          <w:r w:rsidR="00D03D08">
            <w:t>HTTP/</w:t>
          </w:r>
          <w:r>
            <w:t xml:space="preserve">HTTPS Post method where the </w:t>
          </w:r>
          <w:ins w:id="34" w:author="Terry Davis" w:date="2014-10-01T12:20:00Z">
            <w:r w:rsidR="00C35524">
              <w:t>“</w:t>
            </w:r>
          </w:ins>
          <w:r>
            <w:t>data</w:t>
          </w:r>
          <w:ins w:id="35" w:author="Terry Davis" w:date="2014-10-01T12:20:00Z">
            <w:r w:rsidR="00C35524">
              <w:t>”</w:t>
            </w:r>
          </w:ins>
          <w:r>
            <w:t xml:space="preserve">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w:t>
          </w:r>
          <w:del w:id="36" w:author="Terry Davis" w:date="2014-10-01T12:21:00Z">
            <w:r w:rsidDel="00C35524">
              <w:delText xml:space="preserve">a </w:delText>
            </w:r>
          </w:del>
          <w:r>
            <w:t>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r w:rsidR="00984FF5">
            <w:t xml:space="preserve">Some values, such as the Transaction details may contain special character that would cause problems in the request process. These </w:t>
          </w:r>
          <w:r w:rsidR="00C71917">
            <w:t>value</w:t>
          </w:r>
          <w:r w:rsidR="00984FF5">
            <w:t>s</w:t>
          </w:r>
          <w:r w:rsidR="00C71917">
            <w:t xml:space="preserve"> mu</w:t>
          </w:r>
          <w:r>
            <w:t xml:space="preserve">st be converted to a hexadecimal string before it </w:t>
          </w:r>
          <w:r w:rsidR="00E06234">
            <w:t xml:space="preserve">is </w:t>
          </w:r>
          <w:r>
            <w:t>added to</w:t>
          </w:r>
          <w:r w:rsidR="00C71917">
            <w:t xml:space="preserve"> the request parameter</w:t>
          </w:r>
          <w:ins w:id="37" w:author="Terry Davis" w:date="2014-10-01T12:21:00Z">
            <w:r w:rsidR="00C35524">
              <w:t xml:space="preserve"> list</w:t>
            </w:r>
          </w:ins>
          <w:del w:id="38" w:author="Terry Davis" w:date="2014-10-01T12:21:00Z">
            <w:r w:rsidR="00C71917" w:rsidDel="00C35524">
              <w:delText>s</w:delText>
            </w:r>
          </w:del>
          <w:r w:rsidR="00E06234">
            <w:t>.  (S</w:t>
          </w:r>
          <w:r w:rsidR="00FE5094">
            <w:t>ee</w:t>
          </w:r>
          <w:r w:rsidR="00C71917">
            <w:t xml:space="preserve"> the coding examples section for details</w:t>
          </w:r>
          <w:r w:rsidR="00E06234">
            <w:t>)</w:t>
          </w:r>
          <w:r w:rsidR="00C71917">
            <w:t>.</w:t>
          </w:r>
        </w:p>
        <w:p w:rsidR="00975BD8" w:rsidRDefault="00975BD8" w:rsidP="00E14914">
          <w:pPr>
            <w:rPr>
              <w:ins w:id="39" w:author="Terry Davis" w:date="2014-07-31T10:55:00Z"/>
            </w:rPr>
          </w:pPr>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E877DD" w:rsidRDefault="00E877DD" w:rsidP="00E14914">
          <w:ins w:id="40" w:author="Terry Davis" w:date="2014-07-31T10:55:00Z">
            <w:r w:rsidRPr="00E877DD">
              <w:rPr>
                <w:b/>
                <w:rPrChange w:id="41" w:author="Terry Davis" w:date="2014-07-31T10:56:00Z">
                  <w:rPr/>
                </w:rPrChange>
              </w:rPr>
              <w:t>Note</w:t>
            </w:r>
            <w:r>
              <w:t>: This request has the Ad Pass Opt-out option set to do not send Ad.</w:t>
            </w:r>
          </w:ins>
          <w:ins w:id="42" w:author="Terry Davis" w:date="2014-07-31T10:56:00Z">
            <w:r>
              <w:t xml:space="preserve"> See the Ad Pass section for more details.</w:t>
            </w:r>
          </w:ins>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Default="00514F6D" w:rsidP="00D642C7">
          <w:pPr>
            <w:pStyle w:val="NoSpacing"/>
            <w:ind w:left="720"/>
            <w:rPr>
              <w:ins w:id="43" w:author="Terry Davis" w:date="2014-07-31T10:44:00Z"/>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2166FD" w:rsidRPr="00BC129E" w:rsidRDefault="002166FD" w:rsidP="00D642C7">
          <w:pPr>
            <w:pStyle w:val="NoSpacing"/>
            <w:ind w:left="720"/>
            <w:rPr>
              <w:rFonts w:ascii="Consolas" w:hAnsi="Consolas" w:cs="Consolas"/>
              <w:color w:val="00B050"/>
              <w:sz w:val="19"/>
              <w:szCs w:val="19"/>
              <w:highlight w:val="white"/>
            </w:rPr>
          </w:pPr>
          <w:ins w:id="44" w:author="Terry Davis" w:date="2014-07-31T10:44: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(optional), see the Ad Pass section for details</w:t>
            </w:r>
          </w:ins>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ins w:id="45" w:author="Terry Davis" w:date="2014-10-27T13:09:00Z">
            <w:r w:rsidR="006A7697" w:rsidRPr="006A7697">
              <w:rPr>
                <w:color w:val="7030A0"/>
                <w:rPrChange w:id="46" w:author="Terry Davis" w:date="2014-10-27T13:10:00Z">
                  <w:rPr/>
                </w:rPrChange>
              </w:rPr>
              <w:t>{AdPass Details}</w:t>
            </w:r>
          </w:ins>
          <w:del w:id="47" w:author="Terry Davis" w:date="2014-10-27T13:09:00Z">
            <w:r w:rsidRPr="006A7697" w:rsidDel="006A7697">
              <w:rPr>
                <w:rPrChange w:id="48" w:author="Terry Davis" w:date="2014-10-27T13:10:00Z">
                  <w:rPr>
                    <w:color w:val="FF0000"/>
                  </w:rPr>
                </w:rPrChange>
              </w:rPr>
              <w:delText>AP</w:delText>
            </w:r>
          </w:del>
          <w:del w:id="49" w:author="Terry Davis" w:date="2014-07-31T10:54:00Z">
            <w:r w:rsidRPr="006A7697" w:rsidDel="00E877DD">
              <w:rPr>
                <w:rPrChange w:id="50" w:author="Terry Davis" w:date="2014-10-27T13:10:00Z">
                  <w:rPr>
                    <w:color w:val="FF0000"/>
                  </w:rPr>
                </w:rPrChange>
              </w:rPr>
              <w:delText>I</w:delText>
            </w:r>
          </w:del>
          <w:del w:id="51" w:author="Terry Davis" w:date="2014-10-27T13:09:00Z">
            <w:r w:rsidRPr="006A7697" w:rsidDel="006A7697">
              <w:rPr>
                <w:rPrChange w:id="52" w:author="Terry Davis" w:date="2014-10-27T13:10:00Z">
                  <w:rPr/>
                </w:rPrChange>
              </w:rPr>
              <w:delText>:</w:delText>
            </w:r>
          </w:del>
          <w:del w:id="53" w:author="Terry Davis" w:date="2014-07-31T10:54:00Z">
            <w:r w:rsidR="00CD5504" w:rsidRPr="006A7697" w:rsidDel="00E877DD">
              <w:rPr>
                <w:rPrChange w:id="54" w:author="Terry Davis" w:date="2014-10-27T13:10:00Z">
                  <w:rPr>
                    <w:color w:val="2E74B5" w:themeColor="accent1" w:themeShade="BF"/>
                  </w:rPr>
                </w:rPrChange>
              </w:rPr>
              <w:delText>JS</w:delText>
            </w:r>
          </w:del>
          <w:ins w:id="55" w:author="Terry Davis" w:date="2014-07-31T10:53:00Z">
            <w:r w:rsidR="00E877DD" w:rsidRPr="006A7697">
              <w:rPr>
                <w:rPrChange w:id="56" w:author="Terry Davis" w:date="2014-10-27T13:10:00Z">
                  <w:rPr/>
                </w:rPrChange>
              </w:rPr>
              <w:t>|</w:t>
            </w:r>
            <w:r w:rsidR="00E877DD" w:rsidRPr="00770D6C">
              <w:rPr>
                <w:color w:val="FF0000"/>
              </w:rPr>
              <w:t>API</w:t>
            </w:r>
            <w:r w:rsidR="00E877DD" w:rsidRPr="001463FA">
              <w:t>:</w:t>
            </w:r>
            <w:r w:rsidR="00E877DD">
              <w:rPr>
                <w:color w:val="2E74B5" w:themeColor="accent1" w:themeShade="BF"/>
              </w:rPr>
              <w:t>JS</w:t>
            </w:r>
          </w:ins>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lastRenderedPageBreak/>
            <w:t>The request (required):</w:t>
          </w:r>
          <w:r w:rsidRPr="00F5334F">
            <w:rPr>
              <w:color w:val="FF0000"/>
            </w:rPr>
            <w:t xml:space="preserve"> Request</w:t>
          </w:r>
          <w:r w:rsidRPr="001463FA">
            <w:t>:</w:t>
          </w:r>
          <w:r w:rsidR="009270E4">
            <w:rPr>
              <w:color w:val="2E74B5" w:themeColor="accent1" w:themeShade="BF"/>
            </w:rPr>
            <w:t>SendOtp</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3"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6A7697" w:rsidRDefault="00770D6C" w:rsidP="006A7697">
          <w:pPr>
            <w:pStyle w:val="NoSpacing"/>
            <w:ind w:left="1080"/>
            <w:pPrChange w:id="57" w:author="Terry Davis" w:date="2014-10-27T13:05:00Z">
              <w:pPr>
                <w:pStyle w:val="NoSpacing"/>
                <w:ind w:left="1080"/>
              </w:pPr>
            </w:pPrChange>
          </w:pPr>
          <w:r w:rsidRPr="00AA5D90">
            <w:rPr>
              <w:b/>
            </w:rPr>
            <w:t>Note</w:t>
          </w:r>
          <w:r w:rsidR="00DC73E1" w:rsidRPr="00AA5D90">
            <w:rPr>
              <w:b/>
            </w:rPr>
            <w:t xml:space="preserve"> 2</w:t>
          </w:r>
          <w:r>
            <w:t>: see transaction details encoding for formatting details.</w:t>
          </w:r>
        </w:p>
        <w:p w:rsidR="00E877DD" w:rsidRDefault="006A7697" w:rsidP="006A7697">
          <w:pPr>
            <w:pStyle w:val="NoSpacing"/>
            <w:numPr>
              <w:ilvl w:val="0"/>
              <w:numId w:val="6"/>
            </w:numPr>
            <w:rPr>
              <w:ins w:id="58" w:author="Terry Davis" w:date="2014-07-31T10:51:00Z"/>
            </w:rPr>
            <w:pPrChange w:id="59" w:author="Terry Davis" w:date="2014-10-27T13:08:00Z">
              <w:pPr>
                <w:pStyle w:val="NoSpacing"/>
                <w:numPr>
                  <w:numId w:val="6"/>
                </w:numPr>
                <w:ind w:left="1080" w:hanging="360"/>
              </w:pPr>
            </w:pPrChange>
          </w:pPr>
          <w:ins w:id="60" w:author="Terry Davis" w:date="2014-10-27T13:06:00Z">
            <w:r>
              <w:t>AdPassDetails</w:t>
            </w:r>
          </w:ins>
          <w:ins w:id="61" w:author="Terry Davis" w:date="2014-07-31T10:45:00Z">
            <w:r w:rsidR="002166FD">
              <w:t xml:space="preserve"> (Optional) if included</w:t>
            </w:r>
          </w:ins>
          <w:ins w:id="62" w:author="Terry Davis" w:date="2014-10-27T13:07:00Z">
            <w:r>
              <w:t>,</w:t>
            </w:r>
          </w:ins>
          <w:ins w:id="63" w:author="Terry Davis" w:date="2014-07-31T10:45:00Z">
            <w:r w:rsidR="002166FD">
              <w:t xml:space="preserve"> </w:t>
            </w:r>
          </w:ins>
          <w:ins w:id="64" w:author="Terry Davis" w:date="2014-10-27T13:07:00Z">
            <w:r>
              <w:t xml:space="preserve">See AdPadd </w:t>
            </w:r>
          </w:ins>
          <w:ins w:id="65" w:author="Terry Davis" w:date="2014-10-27T13:08:00Z">
            <w:r>
              <w:t xml:space="preserve">section,  </w:t>
            </w:r>
          </w:ins>
          <w:ins w:id="66" w:author="Terry Davis" w:date="2014-10-27T13:07:00Z">
            <w:r>
              <w:t>Request Details</w:t>
            </w:r>
          </w:ins>
          <w:ins w:id="67" w:author="Terry Davis" w:date="2014-10-27T13:08:00Z">
            <w:r>
              <w:t xml:space="preserve"> later</w:t>
            </w:r>
          </w:ins>
          <w:ins w:id="68" w:author="Terry Davis" w:date="2014-10-27T13:07:00Z">
            <w:r>
              <w:t xml:space="preserve"> in this document.</w:t>
            </w:r>
          </w:ins>
        </w:p>
        <w:p w:rsidR="00F5334F" w:rsidRDefault="00770D6C" w:rsidP="006A7697">
          <w:pPr>
            <w:pStyle w:val="NoSpacing"/>
            <w:numPr>
              <w:ilvl w:val="0"/>
              <w:numId w:val="6"/>
            </w:numPr>
            <w:pPrChange w:id="69" w:author="Terry Davis" w:date="2014-10-27T13:05:00Z">
              <w:pPr>
                <w:pStyle w:val="NoSpacing"/>
                <w:numPr>
                  <w:numId w:val="6"/>
                </w:numPr>
                <w:ind w:left="1080" w:hanging="360"/>
              </w:pPr>
            </w:pPrChange>
          </w:pPr>
          <w:r>
            <w:t xml:space="preserve">Who is making the request (optional, used for resolving errors): </w:t>
          </w:r>
          <w:r w:rsidRPr="00E877DD">
            <w:rPr>
              <w:color w:val="FF0000"/>
            </w:rPr>
            <w:t>AP</w:t>
          </w:r>
          <w:r w:rsidRPr="001463FA">
            <w:t>I:</w:t>
          </w:r>
          <w:r w:rsidR="00CD5504" w:rsidRPr="00E877DD">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Pr="006A7697" w:rsidRDefault="001463FA" w:rsidP="001463FA">
          <w:pPr>
            <w:ind w:left="360"/>
            <w:rPr>
              <w:rFonts w:eastAsiaTheme="minorEastAsia"/>
              <w:sz w:val="20"/>
              <w:szCs w:val="20"/>
              <w:rPrChange w:id="70" w:author="Terry Davis" w:date="2014-10-27T13:10:00Z">
                <w:rPr>
                  <w:rFonts w:eastAsiaTheme="minorEastAsia"/>
                </w:rPr>
              </w:rPrChange>
            </w:rPr>
          </w:pPr>
          <w:r w:rsidRPr="006A7697">
            <w:rPr>
              <w:rFonts w:eastAsiaTheme="minorEastAsia"/>
              <w:sz w:val="20"/>
              <w:szCs w:val="20"/>
              <w:rPrChange w:id="71" w:author="Terry Davis" w:date="2014-10-27T13:10:00Z">
                <w:rPr>
                  <w:rFonts w:eastAsiaTheme="minorEastAsia"/>
                </w:rPr>
              </w:rPrChange>
            </w:rPr>
            <w:t>Data=</w:t>
          </w:r>
          <w:r w:rsidRPr="006A7697">
            <w:rPr>
              <w:rFonts w:eastAsiaTheme="minorEastAsia"/>
              <w:color w:val="2E74B5" w:themeColor="accent1" w:themeShade="BF"/>
              <w:sz w:val="20"/>
              <w:szCs w:val="20"/>
              <w:rPrChange w:id="72" w:author="Terry Davis" w:date="2014-10-27T13:10:00Z">
                <w:rPr>
                  <w:rFonts w:eastAsiaTheme="minorEastAsia"/>
                  <w:color w:val="2E74B5" w:themeColor="accent1" w:themeShade="BF"/>
                </w:rPr>
              </w:rPrChange>
            </w:rPr>
            <w:t>99</w:t>
          </w:r>
          <w:r w:rsidRPr="006A7697">
            <w:rPr>
              <w:rFonts w:eastAsiaTheme="minorEastAsia"/>
              <w:color w:val="FF0000"/>
              <w:sz w:val="20"/>
              <w:szCs w:val="20"/>
              <w:rPrChange w:id="73" w:author="Terry Davis" w:date="2014-10-27T13:10:00Z">
                <w:rPr>
                  <w:rFonts w:eastAsiaTheme="minorEastAsia"/>
                  <w:color w:val="FF0000"/>
                </w:rPr>
              </w:rPrChange>
            </w:rPr>
            <w:t>24</w:t>
          </w:r>
          <w:r w:rsidRPr="006A7697">
            <w:rPr>
              <w:rFonts w:eastAsiaTheme="minorEastAsia"/>
              <w:color w:val="00B050"/>
              <w:sz w:val="20"/>
              <w:szCs w:val="20"/>
              <w:rPrChange w:id="74" w:author="Terry Davis" w:date="2014-10-27T13:10:00Z">
                <w:rPr>
                  <w:rFonts w:eastAsiaTheme="minorEastAsia"/>
                  <w:color w:val="00B050"/>
                </w:rPr>
              </w:rPrChange>
            </w:rPr>
            <w:t>5351674C74846919EC735074</w:t>
          </w:r>
          <w:r w:rsidRPr="006A7697">
            <w:rPr>
              <w:rFonts w:eastAsiaTheme="minorEastAsia"/>
              <w:color w:val="7030A0"/>
              <w:sz w:val="20"/>
              <w:szCs w:val="20"/>
              <w:rPrChange w:id="75" w:author="Terry Davis" w:date="2014-10-27T13:10:00Z">
                <w:rPr>
                  <w:rFonts w:eastAsiaTheme="minorEastAsia"/>
                  <w:color w:val="7030A0"/>
                </w:rPr>
              </w:rPrChange>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6A7697">
            <w:rPr>
              <w:color w:val="7030A0"/>
              <w:sz w:val="20"/>
              <w:szCs w:val="20"/>
              <w:rPrChange w:id="76" w:author="Terry Davis" w:date="2014-10-27T13:10:00Z">
                <w:rPr>
                  <w:color w:val="7030A0"/>
                </w:rPr>
              </w:rPrChange>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E07ABE" w:rsidRDefault="00E07ABE" w:rsidP="00E07ABE">
          <w:pPr>
            <w:pStyle w:val="Heading3"/>
          </w:pPr>
          <w:r>
            <w:t>Transaction Type (TrxType) Encoding</w:t>
          </w:r>
        </w:p>
        <w:p w:rsidR="00DB6252" w:rsidRDefault="00E07ABE" w:rsidP="00E07ABE">
          <w:pPr>
            <w:pStyle w:val="NoSpacing"/>
          </w:pPr>
          <w:r>
            <w:t>The transaction type parameter is used by the Send OTP function to select the text message formatting template</w:t>
          </w:r>
          <w:r w:rsidR="00DB6252">
            <w:t>.</w:t>
          </w:r>
        </w:p>
        <w:p w:rsidR="00E07ABE" w:rsidRDefault="00DB6252" w:rsidP="00E07ABE">
          <w:pPr>
            <w:pStyle w:val="NoSpacing"/>
          </w:pPr>
          <w:r>
            <w:t>The templates are setup in when the client is registered with the system.</w:t>
          </w:r>
        </w:p>
        <w:p w:rsidR="00DB6252" w:rsidRDefault="00DB6252" w:rsidP="00E07ABE">
          <w:pPr>
            <w:pStyle w:val="NoSpacing"/>
          </w:pPr>
          <w:r>
            <w:t>Transaction types are:</w:t>
          </w:r>
        </w:p>
        <w:p w:rsidR="00DB6252" w:rsidRDefault="00DB6252" w:rsidP="00DB6252">
          <w:pPr>
            <w:pStyle w:val="NoSpacing"/>
            <w:ind w:left="720"/>
          </w:pPr>
          <w:r>
            <w:t xml:space="preserve"> 0: (TrxType:0) is for </w:t>
          </w:r>
          <w:r w:rsidRPr="00DB6252">
            <w:rPr>
              <w:i/>
              <w:u w:val="single"/>
            </w:rPr>
            <w:t>notification</w:t>
          </w:r>
          <w:r>
            <w:t xml:space="preserve"> message</w:t>
          </w:r>
          <w:ins w:id="77" w:author="Terry Davis" w:date="2014-10-01T12:23:00Z">
            <w:r w:rsidR="00C35524">
              <w:t>s</w:t>
            </w:r>
          </w:ins>
          <w:r>
            <w:t xml:space="preserve"> “no OTP will be generated or included in message”,</w:t>
          </w:r>
        </w:p>
        <w:p w:rsidR="00E07ABE" w:rsidRDefault="00E07ABE" w:rsidP="00DB6252">
          <w:pPr>
            <w:pStyle w:val="NoSpacing"/>
            <w:ind w:left="720"/>
          </w:pPr>
          <w:r>
            <w:t xml:space="preserve"> 1: (TrxType:1) is for </w:t>
          </w:r>
          <w:r w:rsidRPr="00DB6252">
            <w:rPr>
              <w:i/>
              <w:u w:val="single"/>
            </w:rPr>
            <w:t>authentication</w:t>
          </w:r>
          <w:r>
            <w:t xml:space="preserve"> nominally used in t</w:t>
          </w:r>
          <w:r w:rsidR="00DB6252">
            <w:t>he login process “no transaction details”,</w:t>
          </w:r>
        </w:p>
        <w:p w:rsidR="00E07ABE" w:rsidRDefault="00E07ABE" w:rsidP="00DB6252">
          <w:pPr>
            <w:pStyle w:val="NoSpacing"/>
            <w:ind w:left="720"/>
          </w:pPr>
          <w:r>
            <w:t xml:space="preserve"> 2: (TrxType:2) is for </w:t>
          </w:r>
          <w:r w:rsidR="00DB6252" w:rsidRPr="00DB6252">
            <w:rPr>
              <w:i/>
              <w:u w:val="single"/>
            </w:rPr>
            <w:t>transaction verification</w:t>
          </w:r>
          <w:r>
            <w:t xml:space="preserve"> </w:t>
          </w:r>
          <w:r w:rsidR="00DB6252">
            <w:t>normally includes transaction details that get passes as a hexadecimal encoded string. The message assembly function</w:t>
          </w:r>
          <w:r w:rsidR="00624628">
            <w:t xml:space="preserve"> decodes and formats based on the template.</w:t>
          </w:r>
        </w:p>
        <w:p w:rsidR="00E07ABE" w:rsidRDefault="00E07ABE"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lastRenderedPageBreak/>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Pr="00021AB2" w:rsidRDefault="00DC73E1" w:rsidP="00DC73E1">
          <w:pPr>
            <w:pStyle w:val="NoSpacing"/>
            <w:ind w:left="720"/>
            <w:rPr>
              <w:color w:val="FF0000"/>
            </w:rPr>
          </w:pPr>
          <w:r w:rsidRPr="00021AB2">
            <w:rPr>
              <w:color w:val="FF0000"/>
            </w:rPr>
            <w:t xml:space="preserve">Hat </w:t>
          </w:r>
          <w:r w:rsidR="00E06234" w:rsidRPr="00021AB2">
            <w:rPr>
              <w:color w:val="FF0000"/>
            </w:rPr>
            <w:t>$</w:t>
          </w:r>
          <w:r w:rsidRPr="00021AB2">
            <w:rPr>
              <w:color w:val="FF0000"/>
            </w:rPr>
            <w:t>17.99|Jacket $150.98|Shirt $33.98|Total $</w:t>
          </w:r>
          <w:r w:rsidR="00AA5D90" w:rsidRPr="00021AB2">
            <w:rPr>
              <w:color w:val="FF0000"/>
            </w:rPr>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pPr>
            <w:pStyle w:val="NoSpacing"/>
            <w:rPr>
              <w:ins w:id="78" w:author="Terry Davis" w:date="2014-07-31T10:41:00Z"/>
            </w:rPr>
            <w:pPrChange w:id="79" w:author="Terry Davis" w:date="2014-07-31T10:42:00Z">
              <w:pPr/>
            </w:pPrChange>
          </w:pPr>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2166FD" w:rsidRDefault="002166FD">
          <w:pPr>
            <w:pStyle w:val="NoSpacing"/>
            <w:rPr>
              <w:ins w:id="80" w:author="Terry Davis" w:date="2014-07-31T10:42:00Z"/>
            </w:rPr>
            <w:pPrChange w:id="81" w:author="Terry Davis" w:date="2014-07-31T10:42:00Z">
              <w:pPr/>
            </w:pPrChange>
          </w:pPr>
          <w:ins w:id="82" w:author="Terry Davis" w:date="2014-07-31T10:41:00Z">
            <w:r>
              <w:t xml:space="preserve">Note: See Ad Pass section for details about how to process </w:t>
            </w:r>
          </w:ins>
          <w:ins w:id="83" w:author="Terry Davis" w:date="2014-07-31T12:33:00Z">
            <w:r w:rsidR="00446127">
              <w:t xml:space="preserve">the </w:t>
            </w:r>
          </w:ins>
          <w:ins w:id="84" w:author="Terry Davis" w:date="2014-07-31T10:41:00Z">
            <w:r>
              <w:t xml:space="preserve">Ad </w:t>
            </w:r>
          </w:ins>
          <w:ins w:id="85" w:author="Terry Davis" w:date="2014-07-31T12:33:00Z">
            <w:r w:rsidR="00446127">
              <w:t xml:space="preserve">node </w:t>
            </w:r>
          </w:ins>
          <w:ins w:id="86" w:author="Terry Davis" w:date="2014-07-31T10:41:00Z">
            <w:r>
              <w:t>in the response.</w:t>
            </w:r>
          </w:ins>
        </w:p>
        <w:p w:rsidR="002166FD" w:rsidDel="00446127" w:rsidRDefault="002166FD">
          <w:pPr>
            <w:pStyle w:val="NoSpacing"/>
            <w:rPr>
              <w:del w:id="87" w:author="Terry Davis" w:date="2014-07-31T12:33:00Z"/>
            </w:rPr>
            <w:pPrChange w:id="88" w:author="Terry Davis" w:date="2014-07-31T10:42:00Z">
              <w:pPr/>
            </w:pPrChange>
          </w:pPr>
        </w:p>
        <w:p w:rsidR="00AA6B5A" w:rsidRDefault="00AA6B5A" w:rsidP="0063043D">
          <w:pPr>
            <w:pStyle w:val="NoSpacing"/>
            <w:numPr>
              <w:ilvl w:val="0"/>
              <w:numId w:val="5"/>
            </w:numPr>
          </w:pPr>
          <w:r>
            <w:t>Example of response to successful request:</w:t>
          </w:r>
        </w:p>
        <w:p w:rsidR="0093578C" w:rsidRPr="00AC2FEE" w:rsidRDefault="0093578C" w:rsidP="0093578C">
          <w:pPr>
            <w:pStyle w:val="NoSpacing"/>
            <w:ind w:left="720"/>
            <w:rPr>
              <w:sz w:val="20"/>
              <w:szCs w:val="20"/>
              <w:rPrChange w:id="89" w:author="Terry Davis" w:date="2014-07-31T12:27:00Z">
                <w:rPr/>
              </w:rPrChange>
            </w:rPr>
          </w:pPr>
          <w:r w:rsidRPr="00AC2FEE">
            <w:rPr>
              <w:sz w:val="20"/>
              <w:szCs w:val="20"/>
              <w:rPrChange w:id="90" w:author="Terry Davis" w:date="2014-07-31T12:27:00Z">
                <w:rPr/>
              </w:rPrChange>
            </w:rPr>
            <w:t>&lt;?xml version="1.0" encoding="utf-8"?&gt;</w:t>
          </w:r>
        </w:p>
        <w:p w:rsidR="0093578C" w:rsidRPr="00AC2FEE" w:rsidRDefault="0093578C" w:rsidP="0093578C">
          <w:pPr>
            <w:pStyle w:val="NoSpacing"/>
            <w:ind w:left="720"/>
            <w:rPr>
              <w:sz w:val="20"/>
              <w:szCs w:val="20"/>
              <w:rPrChange w:id="91" w:author="Terry Davis" w:date="2014-07-31T12:27:00Z">
                <w:rPr/>
              </w:rPrChange>
            </w:rPr>
          </w:pPr>
          <w:r w:rsidRPr="00AC2FEE">
            <w:rPr>
              <w:sz w:val="20"/>
              <w:szCs w:val="20"/>
              <w:rPrChange w:id="92" w:author="Terry Davis" w:date="2014-07-31T12:27:00Z">
                <w:rPr/>
              </w:rPrChange>
            </w:rPr>
            <w:t xml:space="preserve">     &lt;macResponse totalProcessTime="14ms"&gt;</w:t>
          </w:r>
        </w:p>
        <w:p w:rsidR="0093578C" w:rsidRPr="00AC2FEE" w:rsidRDefault="0093578C" w:rsidP="0093578C">
          <w:pPr>
            <w:pStyle w:val="NoSpacing"/>
            <w:ind w:left="720"/>
            <w:rPr>
              <w:sz w:val="20"/>
              <w:szCs w:val="20"/>
              <w:rPrChange w:id="93" w:author="Terry Davis" w:date="2014-07-31T12:27:00Z">
                <w:rPr/>
              </w:rPrChange>
            </w:rPr>
          </w:pPr>
          <w:r w:rsidRPr="00AC2FEE">
            <w:rPr>
              <w:sz w:val="20"/>
              <w:szCs w:val="20"/>
              <w:rPrChange w:id="94" w:author="Terry Davis" w:date="2014-07-31T12:27:00Z">
                <w:rPr/>
              </w:rPrChange>
            </w:rPr>
            <w:t xml:space="preserve">   &lt;calledMethod&gt;WsRequestOtp()&lt;/calledMethod&gt;</w:t>
          </w:r>
        </w:p>
        <w:p w:rsidR="0093578C" w:rsidRPr="00AC2FEE" w:rsidRDefault="0093578C" w:rsidP="0093578C">
          <w:pPr>
            <w:pStyle w:val="NoSpacing"/>
            <w:ind w:left="720"/>
            <w:rPr>
              <w:sz w:val="20"/>
              <w:szCs w:val="20"/>
              <w:rPrChange w:id="95" w:author="Terry Davis" w:date="2014-07-31T12:27:00Z">
                <w:rPr/>
              </w:rPrChange>
            </w:rPr>
          </w:pPr>
          <w:r w:rsidRPr="00AC2FEE">
            <w:rPr>
              <w:sz w:val="20"/>
              <w:szCs w:val="20"/>
              <w:rPrChange w:id="96" w:author="Terry Davis" w:date="2014-07-31T12:27:00Z">
                <w:rPr/>
              </w:rPrChange>
            </w:rPr>
            <w:t xml:space="preserve">   &lt;Reply&gt;RequestId:53d1dc5174846958ac625de6|DeliveryMethod:Sms&lt;/Reply&gt;</w:t>
          </w:r>
        </w:p>
        <w:p w:rsidR="0093578C" w:rsidRPr="00AC2FEE" w:rsidRDefault="0093578C" w:rsidP="0093578C">
          <w:pPr>
            <w:pStyle w:val="NoSpacing"/>
            <w:ind w:left="720"/>
            <w:rPr>
              <w:ins w:id="97" w:author="Terry Davis" w:date="2014-07-31T10:40:00Z"/>
              <w:sz w:val="20"/>
              <w:szCs w:val="20"/>
              <w:rPrChange w:id="98" w:author="Terry Davis" w:date="2014-07-31T12:27:00Z">
                <w:rPr>
                  <w:ins w:id="99" w:author="Terry Davis" w:date="2014-07-31T10:40:00Z"/>
                </w:rPr>
              </w:rPrChange>
            </w:rPr>
          </w:pPr>
          <w:r w:rsidRPr="00AC2FEE">
            <w:rPr>
              <w:sz w:val="20"/>
              <w:szCs w:val="20"/>
              <w:rPrChange w:id="100" w:author="Terry Davis" w:date="2014-07-31T12:27:00Z">
                <w:rPr/>
              </w:rPrChange>
            </w:rPr>
            <w:t xml:space="preserve">   &lt;RequestId&gt;53d1dc5174846958ac625de6&lt;/RequestId&gt;</w:t>
          </w:r>
        </w:p>
        <w:p w:rsidR="002166FD" w:rsidRPr="00AC2FEE" w:rsidRDefault="00AC2FEE">
          <w:pPr>
            <w:pStyle w:val="NoSpacing"/>
            <w:ind w:left="720"/>
            <w:rPr>
              <w:sz w:val="20"/>
              <w:szCs w:val="20"/>
              <w:rPrChange w:id="101" w:author="Terry Davis" w:date="2014-07-31T12:27:00Z">
                <w:rPr/>
              </w:rPrChange>
            </w:rPr>
          </w:pPr>
          <w:ins w:id="102" w:author="Terry Davis" w:date="2014-07-31T10:40:00Z">
            <w:r w:rsidRPr="00AC2FEE">
              <w:rPr>
                <w:sz w:val="20"/>
                <w:szCs w:val="20"/>
                <w:rPrChange w:id="103" w:author="Terry Davis" w:date="2014-07-31T12:27:00Z">
                  <w:rPr/>
                </w:rPrChange>
              </w:rPr>
              <w:t>&lt;Ad&gt;</w:t>
            </w:r>
          </w:ins>
          <w:ins w:id="104" w:author="Terry Davis" w:date="2014-07-31T12:23:00Z">
            <w:r w:rsidRPr="00AC2FEE">
              <w:rPr>
                <w:sz w:val="20"/>
                <w:szCs w:val="20"/>
                <w:rPrChange w:id="105" w:author="Terry Davis" w:date="2014-07-31T12:27:00Z">
                  <w:rPr/>
                </w:rPrChange>
              </w:rPr>
              <w:t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w:t>
            </w:r>
          </w:ins>
          <w:ins w:id="106" w:author="Terry Davis" w:date="2014-07-31T12:26:00Z">
            <w:r w:rsidRPr="00AC2FEE">
              <w:rPr>
                <w:sz w:val="20"/>
                <w:szCs w:val="20"/>
                <w:rPrChange w:id="107" w:author="Terry Davis" w:date="2014-07-31T12:27:00Z">
                  <w:rPr/>
                </w:rPrChange>
              </w:rPr>
              <w:t>65723D2230223E3C2F613E3C73637269707420747970653D22746578742F6A61766173637269707422207372633D22687474703A2F2F6170692E7365637572656164732E636F6D2F747261636B696E672E6A73223E3C2F7363726970743E3C2F6469763E</w:t>
            </w:r>
          </w:ins>
          <w:ins w:id="108" w:author="Terry Davis" w:date="2014-07-31T10:40:00Z">
            <w:r w:rsidR="002166FD" w:rsidRPr="00AC2FEE">
              <w:rPr>
                <w:sz w:val="20"/>
                <w:szCs w:val="20"/>
                <w:rPrChange w:id="109" w:author="Terry Davis" w:date="2014-07-31T12:27:00Z">
                  <w:rPr/>
                </w:rPrChange>
              </w:rPr>
              <w:t>&lt;/Ad&gt;</w:t>
            </w:r>
          </w:ins>
        </w:p>
        <w:p w:rsidR="0093578C" w:rsidRPr="00AC2FEE" w:rsidRDefault="0093578C" w:rsidP="0093578C">
          <w:pPr>
            <w:pStyle w:val="NoSpacing"/>
            <w:ind w:left="720"/>
            <w:rPr>
              <w:sz w:val="20"/>
              <w:szCs w:val="20"/>
              <w:rPrChange w:id="110" w:author="Terry Davis" w:date="2014-07-31T12:27:00Z">
                <w:rPr/>
              </w:rPrChange>
            </w:rPr>
          </w:pPr>
          <w:r w:rsidRPr="00AC2FEE">
            <w:rPr>
              <w:sz w:val="20"/>
              <w:szCs w:val="20"/>
              <w:rPrChange w:id="111" w:author="Terry Davis" w:date="2014-07-31T12:27:00Z">
                <w:rPr/>
              </w:rPrChange>
            </w:rPr>
            <w:t xml:space="preserve">   &lt;Details&gt;SendOtp:Kohl's&lt;/Details&gt;</w:t>
          </w:r>
        </w:p>
        <w:p w:rsidR="0093578C" w:rsidRPr="00AC2FEE" w:rsidRDefault="0093578C" w:rsidP="0093578C">
          <w:pPr>
            <w:pStyle w:val="NoSpacing"/>
            <w:ind w:left="720"/>
            <w:rPr>
              <w:sz w:val="20"/>
              <w:szCs w:val="20"/>
              <w:rPrChange w:id="112" w:author="Terry Davis" w:date="2014-07-31T12:27:00Z">
                <w:rPr/>
              </w:rPrChange>
            </w:rPr>
          </w:pPr>
          <w:r w:rsidRPr="00AC2FEE">
            <w:rPr>
              <w:sz w:val="20"/>
              <w:szCs w:val="20"/>
              <w:rPrChange w:id="113" w:author="Terry Davis" w:date="2014-07-31T12:27:00Z">
                <w:rPr/>
              </w:rPrChange>
            </w:rPr>
            <w:t>&lt;/macResponse&gt;</w:t>
          </w:r>
        </w:p>
        <w:p w:rsidR="0093578C" w:rsidRDefault="0093578C" w:rsidP="0093578C">
          <w:pPr>
            <w:pStyle w:val="NoSpacing"/>
            <w:ind w:left="720"/>
          </w:pPr>
        </w:p>
        <w:p w:rsidR="00AA5D90" w:rsidRDefault="00AA5D90" w:rsidP="0093578C">
          <w:pPr>
            <w:pStyle w:val="NoSpacing"/>
            <w:ind w:left="720"/>
            <w:rPr>
              <w:ins w:id="114" w:author="Terry Davis" w:date="2014-07-31T10:57:00Z"/>
            </w:rPr>
          </w:pPr>
          <w:r w:rsidRPr="00AA5D90">
            <w:rPr>
              <w:b/>
            </w:rPr>
            <w:t>Note:</w:t>
          </w:r>
          <w:r>
            <w:t xml:space="preserve"> In the example above the response is for a “SendOTP” request. </w:t>
          </w:r>
          <w:r w:rsidR="00E06234">
            <w:t xml:space="preserve"> </w:t>
          </w:r>
          <w:r>
            <w:t>The RequestId is used as the correlation number and must be returned in the VerifyOTP request.</w:t>
          </w:r>
        </w:p>
        <w:p w:rsidR="005204D8" w:rsidRDefault="005204D8" w:rsidP="0093578C">
          <w:pPr>
            <w:pStyle w:val="NoSpacing"/>
            <w:ind w:left="720"/>
          </w:pPr>
          <w:ins w:id="115" w:author="Terry Davis" w:date="2014-07-31T10:57:00Z">
            <w:r>
              <w:rPr>
                <w:b/>
              </w:rPr>
              <w:t>Note:</w:t>
            </w:r>
            <w:r>
              <w:t xml:space="preserve"> The example response contains an Ad, see the Ad Pass section for more details on how to process the Ad data in the response.</w:t>
            </w:r>
          </w:ins>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DC7126" w:rsidP="005E6BD1">
          <w:pPr>
            <w:pStyle w:val="NoSpacing"/>
            <w:ind w:left="1080"/>
          </w:pPr>
        </w:p>
      </w:sdtContent>
    </w:sdt>
    <w:p w:rsidR="00446127" w:rsidRDefault="00446127">
      <w:pPr>
        <w:rPr>
          <w:ins w:id="116" w:author="Terry Davis" w:date="2014-07-31T12:34:00Z"/>
          <w:rFonts w:asciiTheme="majorHAnsi" w:eastAsiaTheme="majorEastAsia" w:hAnsiTheme="majorHAnsi" w:cstheme="majorBidi"/>
          <w:color w:val="2E74B5" w:themeColor="accent1" w:themeShade="BF"/>
          <w:sz w:val="26"/>
          <w:szCs w:val="26"/>
          <w:highlight w:val="white"/>
        </w:rPr>
      </w:pPr>
      <w:ins w:id="117" w:author="Terry Davis" w:date="2014-07-31T12:34:00Z">
        <w:r>
          <w:rPr>
            <w:highlight w:val="white"/>
          </w:rPr>
          <w:br w:type="page"/>
        </w:r>
      </w:ins>
    </w:p>
    <w:p w:rsidR="005204D8" w:rsidRDefault="006A7697">
      <w:pPr>
        <w:pStyle w:val="Heading2"/>
        <w:rPr>
          <w:ins w:id="118" w:author="Terry Davis" w:date="2014-07-31T11:00:00Z"/>
          <w:highlight w:val="white"/>
        </w:rPr>
        <w:pPrChange w:id="119" w:author="Terry Davis" w:date="2014-07-31T11:00:00Z">
          <w:pPr/>
        </w:pPrChange>
      </w:pPr>
      <w:ins w:id="120" w:author="Terry Davis" w:date="2014-07-31T10:59:00Z">
        <w:r>
          <w:rPr>
            <w:highlight w:val="white"/>
          </w:rPr>
          <w:lastRenderedPageBreak/>
          <w:t>Ad</w:t>
        </w:r>
        <w:r w:rsidR="005204D8">
          <w:rPr>
            <w:highlight w:val="white"/>
          </w:rPr>
          <w:t>Pass</w:t>
        </w:r>
      </w:ins>
    </w:p>
    <w:p w:rsidR="005204D8" w:rsidRDefault="005204D8">
      <w:pPr>
        <w:pStyle w:val="NoSpacing"/>
        <w:rPr>
          <w:ins w:id="121" w:author="Terry Davis" w:date="2014-07-31T11:23:00Z"/>
          <w:highlight w:val="white"/>
        </w:rPr>
        <w:pPrChange w:id="122" w:author="Terry Davis" w:date="2014-07-31T11:00:00Z">
          <w:pPr/>
        </w:pPrChange>
      </w:pPr>
      <w:ins w:id="123" w:author="Terry Davis" w:date="2014-07-31T11:00:00Z">
        <w:r>
          <w:rPr>
            <w:highlight w:val="white"/>
          </w:rPr>
          <w:t xml:space="preserve">This section explains how </w:t>
        </w:r>
      </w:ins>
      <w:ins w:id="124" w:author="Terry Davis" w:date="2014-07-31T11:32:00Z">
        <w:r w:rsidR="00987690">
          <w:rPr>
            <w:highlight w:val="white"/>
          </w:rPr>
          <w:t xml:space="preserve">the Ad Pass feature works, how </w:t>
        </w:r>
      </w:ins>
      <w:ins w:id="125" w:author="Terry Davis" w:date="2014-07-31T11:00:00Z">
        <w:r>
          <w:rPr>
            <w:highlight w:val="white"/>
          </w:rPr>
          <w:t>to use the AdPass Option</w:t>
        </w:r>
      </w:ins>
      <w:ins w:id="126" w:author="Terry Davis" w:date="2014-10-27T13:25:00Z">
        <w:r w:rsidR="002F09A7">
          <w:rPr>
            <w:highlight w:val="white"/>
          </w:rPr>
          <w:t>s</w:t>
        </w:r>
      </w:ins>
      <w:ins w:id="127" w:author="Terry Davis" w:date="2014-07-31T11:00:00Z">
        <w:r>
          <w:rPr>
            <w:highlight w:val="white"/>
          </w:rPr>
          <w:t xml:space="preserve"> in the request and how to process that AdPass data in the response.</w:t>
        </w:r>
      </w:ins>
      <w:ins w:id="128" w:author="Terry Davis" w:date="2014-07-31T11:22:00Z">
        <w:r w:rsidR="00B60821">
          <w:rPr>
            <w:highlight w:val="white"/>
          </w:rPr>
          <w:t xml:space="preserve"> The Ad</w:t>
        </w:r>
      </w:ins>
      <w:ins w:id="129" w:author="Terry Davis" w:date="2014-10-27T13:25:00Z">
        <w:r w:rsidR="002F09A7">
          <w:rPr>
            <w:highlight w:val="white"/>
          </w:rPr>
          <w:t>s</w:t>
        </w:r>
      </w:ins>
      <w:ins w:id="130" w:author="Terry Davis" w:date="2014-07-31T11:22:00Z">
        <w:r w:rsidR="00B60821">
          <w:rPr>
            <w:highlight w:val="white"/>
          </w:rPr>
          <w:t xml:space="preserve"> returned in the response contains a Javascript code snippet designed to be inserted in the </w:t>
        </w:r>
      </w:ins>
      <w:ins w:id="131" w:author="Terry Davis" w:date="2014-07-31T11:23:00Z">
        <w:r w:rsidR="00B60821">
          <w:rPr>
            <w:highlight w:val="white"/>
          </w:rPr>
          <w:t>“Enter OTP” page.</w:t>
        </w:r>
      </w:ins>
      <w:ins w:id="132" w:author="Terry Davis" w:date="2014-07-31T11:24:00Z">
        <w:r w:rsidR="00B60821">
          <w:rPr>
            <w:highlight w:val="white"/>
          </w:rPr>
          <w:t xml:space="preserve"> </w:t>
        </w:r>
      </w:ins>
      <w:ins w:id="133" w:author="Terry Davis" w:date="2014-07-31T11:25:00Z">
        <w:r w:rsidR="00B60821">
          <w:rPr>
            <w:highlight w:val="white"/>
          </w:rPr>
          <w:t xml:space="preserve">Preferably </w:t>
        </w:r>
      </w:ins>
      <w:ins w:id="134" w:author="Terry Davis" w:date="2014-07-31T11:24:00Z">
        <w:r w:rsidR="00B60821">
          <w:rPr>
            <w:highlight w:val="white"/>
          </w:rPr>
          <w:t>in a predefined &lt;div&gt; on the Enter OTP page.</w:t>
        </w:r>
      </w:ins>
    </w:p>
    <w:p w:rsidR="00B60821" w:rsidRDefault="00B60821">
      <w:pPr>
        <w:pStyle w:val="NoSpacing"/>
        <w:rPr>
          <w:ins w:id="135" w:author="Terry Davis" w:date="2014-07-31T11:32:00Z"/>
          <w:highlight w:val="white"/>
        </w:rPr>
        <w:pPrChange w:id="136" w:author="Terry Davis" w:date="2014-07-31T11:00:00Z">
          <w:pPr/>
        </w:pPrChange>
      </w:pPr>
    </w:p>
    <w:p w:rsidR="00987690" w:rsidRDefault="00987690">
      <w:pPr>
        <w:pStyle w:val="Heading3"/>
        <w:rPr>
          <w:ins w:id="137" w:author="Terry Davis" w:date="2014-07-31T11:35:00Z"/>
          <w:highlight w:val="white"/>
        </w:rPr>
        <w:pPrChange w:id="138" w:author="Terry Davis" w:date="2014-07-31T11:39:00Z">
          <w:pPr/>
        </w:pPrChange>
      </w:pPr>
      <w:ins w:id="139" w:author="Terry Davis" w:date="2014-07-31T11:32:00Z">
        <w:r>
          <w:rPr>
            <w:highlight w:val="white"/>
          </w:rPr>
          <w:t>Overview of how Ad Pass Works</w:t>
        </w:r>
      </w:ins>
    </w:p>
    <w:p w:rsidR="00987690" w:rsidRDefault="00987690">
      <w:pPr>
        <w:pStyle w:val="NoSpacing"/>
        <w:rPr>
          <w:ins w:id="140" w:author="Terry Davis" w:date="2014-07-31T11:38:00Z"/>
          <w:highlight w:val="white"/>
        </w:rPr>
        <w:pPrChange w:id="141" w:author="Terry Davis" w:date="2014-07-31T11:00:00Z">
          <w:pPr/>
        </w:pPrChange>
      </w:pPr>
      <w:ins w:id="142" w:author="Terry Davis" w:date="2014-07-31T11:35:00Z">
        <w:r>
          <w:rPr>
            <w:highlight w:val="white"/>
          </w:rPr>
          <w:t xml:space="preserve">The Ad Pass feature processes 2 Ads for a SendOTP request, 1 Ad gets included in the OTP Text Message and </w:t>
        </w:r>
      </w:ins>
      <w:ins w:id="143" w:author="Terry Davis" w:date="2014-10-01T12:04:00Z">
        <w:r w:rsidR="0025680E">
          <w:rPr>
            <w:highlight w:val="white"/>
          </w:rPr>
          <w:t>an</w:t>
        </w:r>
      </w:ins>
      <w:ins w:id="144" w:author="Terry Davis" w:date="2014-07-31T11:35:00Z">
        <w:r>
          <w:rPr>
            <w:highlight w:val="white"/>
          </w:rPr>
          <w:t>other Ad get returned in the response.</w:t>
        </w:r>
      </w:ins>
      <w:ins w:id="145" w:author="Terry Davis" w:date="2014-07-31T11:37:00Z">
        <w:r>
          <w:rPr>
            <w:highlight w:val="white"/>
          </w:rPr>
          <w:t xml:space="preserve"> Both Ads are preconfigu</w:t>
        </w:r>
        <w:r w:rsidR="00AC2FEE">
          <w:rPr>
            <w:highlight w:val="white"/>
          </w:rPr>
          <w:t xml:space="preserve">red in the </w:t>
        </w:r>
        <w:r>
          <w:rPr>
            <w:highlight w:val="white"/>
          </w:rPr>
          <w:t xml:space="preserve">Ad Server by the Client </w:t>
        </w:r>
      </w:ins>
      <w:ins w:id="146" w:author="Terry Davis" w:date="2014-07-31T11:38:00Z">
        <w:r>
          <w:rPr>
            <w:highlight w:val="white"/>
          </w:rPr>
          <w:t xml:space="preserve">via the Ad Campaign process. </w:t>
        </w:r>
      </w:ins>
    </w:p>
    <w:p w:rsidR="00987690" w:rsidRDefault="00987690">
      <w:pPr>
        <w:pStyle w:val="NoSpacing"/>
        <w:rPr>
          <w:ins w:id="147" w:author="Terry Davis" w:date="2014-07-31T11:35:00Z"/>
          <w:highlight w:val="white"/>
        </w:rPr>
        <w:pPrChange w:id="148" w:author="Terry Davis" w:date="2014-07-31T11:00:00Z">
          <w:pPr/>
        </w:pPrChange>
      </w:pPr>
      <w:ins w:id="149" w:author="Terry Davis" w:date="2014-07-31T11:38:00Z">
        <w:r>
          <w:rPr>
            <w:highlight w:val="white"/>
          </w:rPr>
          <w:t xml:space="preserve">Note: The Ad Campaign process will be covered in a </w:t>
        </w:r>
      </w:ins>
      <w:ins w:id="150" w:author="Terry Davis" w:date="2014-07-31T11:39:00Z">
        <w:r>
          <w:rPr>
            <w:highlight w:val="white"/>
          </w:rPr>
          <w:t>separate</w:t>
        </w:r>
      </w:ins>
      <w:ins w:id="151" w:author="Terry Davis" w:date="2014-07-31T11:38:00Z">
        <w:r>
          <w:rPr>
            <w:highlight w:val="white"/>
          </w:rPr>
          <w:t xml:space="preserve"> </w:t>
        </w:r>
      </w:ins>
      <w:ins w:id="152" w:author="Terry Davis" w:date="2014-07-31T11:39:00Z">
        <w:r>
          <w:rPr>
            <w:highlight w:val="white"/>
          </w:rPr>
          <w:t>document.</w:t>
        </w:r>
      </w:ins>
    </w:p>
    <w:p w:rsidR="00987690" w:rsidRDefault="00987690">
      <w:pPr>
        <w:pStyle w:val="NoSpacing"/>
        <w:rPr>
          <w:ins w:id="153" w:author="Terry Davis" w:date="2014-07-31T11:33:00Z"/>
          <w:highlight w:val="white"/>
        </w:rPr>
        <w:pPrChange w:id="154" w:author="Terry Davis" w:date="2014-07-31T11:00:00Z">
          <w:pPr/>
        </w:pPrChange>
      </w:pPr>
    </w:p>
    <w:p w:rsidR="00987690" w:rsidRDefault="00987690">
      <w:pPr>
        <w:pStyle w:val="NoSpacing"/>
        <w:rPr>
          <w:ins w:id="155" w:author="Terry Davis" w:date="2014-07-31T11:41:00Z"/>
          <w:highlight w:val="white"/>
        </w:rPr>
        <w:pPrChange w:id="156" w:author="Terry Davis" w:date="2014-07-31T11:00:00Z">
          <w:pPr/>
        </w:pPrChange>
      </w:pPr>
      <w:ins w:id="157" w:author="Terry Davis" w:date="2014-07-31T11:33:00Z">
        <w:r>
          <w:rPr>
            <w:highlight w:val="white"/>
          </w:rPr>
          <w:t xml:space="preserve">When the Client calls the MAC OTP system to send an OTP to an end user and all the configuration and Opt-out options for send Ads to the end user are met, the </w:t>
        </w:r>
      </w:ins>
      <w:ins w:id="158" w:author="Terry Davis" w:date="2014-07-31T11:39:00Z">
        <w:r w:rsidR="00101965">
          <w:rPr>
            <w:highlight w:val="white"/>
          </w:rPr>
          <w:t xml:space="preserve">OTP Server send a request to the Ad </w:t>
        </w:r>
      </w:ins>
      <w:ins w:id="159" w:author="Terry Davis" w:date="2014-07-31T12:28:00Z">
        <w:r w:rsidR="00AC2FEE">
          <w:rPr>
            <w:highlight w:val="white"/>
          </w:rPr>
          <w:t>S</w:t>
        </w:r>
      </w:ins>
      <w:ins w:id="160" w:author="Terry Davis" w:date="2014-07-31T11:39:00Z">
        <w:r w:rsidR="00101965">
          <w:rPr>
            <w:highlight w:val="white"/>
          </w:rPr>
          <w:t xml:space="preserve">erver requesting an Ad for the client/user. The </w:t>
        </w:r>
      </w:ins>
      <w:ins w:id="161" w:author="Terry Davis" w:date="2014-07-31T11:41:00Z">
        <w:r w:rsidR="00101965">
          <w:rPr>
            <w:highlight w:val="white"/>
          </w:rPr>
          <w:t xml:space="preserve">response from the </w:t>
        </w:r>
      </w:ins>
      <w:ins w:id="162" w:author="Terry Davis" w:date="2014-07-31T11:39:00Z">
        <w:r w:rsidR="00101965">
          <w:rPr>
            <w:highlight w:val="white"/>
          </w:rPr>
          <w:t>Ad</w:t>
        </w:r>
      </w:ins>
      <w:ins w:id="163" w:author="Terry Davis" w:date="2014-07-31T12:29:00Z">
        <w:r w:rsidR="00AC2FEE">
          <w:rPr>
            <w:highlight w:val="white"/>
          </w:rPr>
          <w:t xml:space="preserve"> S</w:t>
        </w:r>
      </w:ins>
      <w:ins w:id="164" w:author="Terry Davis" w:date="2014-07-31T11:41:00Z">
        <w:r w:rsidR="00101965">
          <w:rPr>
            <w:highlight w:val="white"/>
          </w:rPr>
          <w:t>erver contains both Ads and the OTP server includes the “Message” Ad in the OTP Text message that gets sent to the end user mobile phone. The Otp server encodes the other Ad and includes the value in the RequestOTP response. The Client decodes the Ad an inserts the Ad into the Enter OTP page.</w:t>
        </w:r>
      </w:ins>
    </w:p>
    <w:p w:rsidR="00101965" w:rsidRDefault="00101965">
      <w:pPr>
        <w:pStyle w:val="NoSpacing"/>
        <w:rPr>
          <w:ins w:id="165" w:author="Terry Davis" w:date="2014-07-31T11:01:00Z"/>
          <w:highlight w:val="white"/>
        </w:rPr>
        <w:pPrChange w:id="166" w:author="Terry Davis" w:date="2014-07-31T11:00:00Z">
          <w:pPr/>
        </w:pPrChange>
      </w:pPr>
    </w:p>
    <w:p w:rsidR="006A7697" w:rsidRDefault="006A7697" w:rsidP="006A7697">
      <w:pPr>
        <w:pStyle w:val="Heading2"/>
        <w:rPr>
          <w:ins w:id="167" w:author="Terry Davis" w:date="2014-10-27T13:24:00Z"/>
        </w:rPr>
      </w:pPr>
      <w:bookmarkStart w:id="168" w:name="_GoBack"/>
      <w:bookmarkEnd w:id="168"/>
      <w:ins w:id="169" w:author="Terry Davis" w:date="2014-10-27T13:24:00Z">
        <w:r>
          <w:t>AdPass Request Options</w:t>
        </w:r>
      </w:ins>
    </w:p>
    <w:p w:rsidR="006A7697" w:rsidRDefault="006A7697" w:rsidP="006A7697">
      <w:pPr>
        <w:pStyle w:val="NoSpacing"/>
        <w:rPr>
          <w:ins w:id="170" w:author="Terry Davis" w:date="2014-10-27T13:24:00Z"/>
        </w:rPr>
      </w:pPr>
      <w:ins w:id="171" w:author="Terry Davis" w:date="2014-10-27T13:24:00Z">
        <w:r>
          <w:t>The AdPass feature supports several “On Request Options” as follows:</w:t>
        </w:r>
      </w:ins>
    </w:p>
    <w:p w:rsidR="006A7697" w:rsidRDefault="006A7697" w:rsidP="006A7697">
      <w:pPr>
        <w:pStyle w:val="NoSpacing"/>
        <w:numPr>
          <w:ilvl w:val="0"/>
          <w:numId w:val="15"/>
        </w:numPr>
        <w:rPr>
          <w:ins w:id="172" w:author="Terry Davis" w:date="2014-10-27T13:24:00Z"/>
        </w:rPr>
      </w:pPr>
      <w:ins w:id="173" w:author="Terry Davis" w:date="2014-10-27T13:24:00Z">
        <w:r>
          <w:t>User or Client Opt-out – This allows the the client to configure a user opt-out feature. If not present in the request the ads are enabled:</w:t>
        </w:r>
      </w:ins>
    </w:p>
    <w:p w:rsidR="006A7697" w:rsidRDefault="006A7697" w:rsidP="006A7697">
      <w:pPr>
        <w:pStyle w:val="NoSpacing"/>
        <w:numPr>
          <w:ilvl w:val="1"/>
          <w:numId w:val="15"/>
        </w:numPr>
        <w:rPr>
          <w:ins w:id="174" w:author="Terry Davis" w:date="2014-10-27T13:24:00Z"/>
          <w:highlight w:val="white"/>
        </w:rPr>
      </w:pPr>
      <w:ins w:id="175" w:author="Terry Davis" w:date="2014-10-27T13:24:00Z">
        <w:r>
          <w:rPr>
            <w:highlight w:val="white"/>
          </w:rPr>
          <w:t xml:space="preserve">Key “ ApOpt” value “AdDisable” – </w:t>
        </w:r>
        <w:r>
          <w:t>The MAC OTP system will not send an Ad for this request regardless of client’s configuration.</w:t>
        </w:r>
      </w:ins>
    </w:p>
    <w:p w:rsidR="006A7697" w:rsidRDefault="006A7697" w:rsidP="006A7697">
      <w:pPr>
        <w:pStyle w:val="NoSpacing"/>
        <w:ind w:left="1080"/>
        <w:rPr>
          <w:ins w:id="176" w:author="Terry Davis" w:date="2014-10-27T13:24:00Z"/>
        </w:rPr>
      </w:pPr>
      <w:ins w:id="177" w:author="Terry Davis" w:date="2014-10-27T13:24:00Z">
        <w:r>
          <w:t>b:  TBD</w:t>
        </w:r>
      </w:ins>
    </w:p>
    <w:p w:rsidR="006A7697" w:rsidRPr="00555F2C" w:rsidRDefault="006A7697" w:rsidP="006A7697">
      <w:pPr>
        <w:pStyle w:val="NoSpacing"/>
        <w:ind w:left="1080"/>
        <w:rPr>
          <w:ins w:id="178" w:author="Terry Davis" w:date="2014-10-27T13:24:00Z"/>
        </w:rPr>
      </w:pPr>
    </w:p>
    <w:p w:rsidR="006A7697" w:rsidRDefault="006A7697" w:rsidP="006A7697">
      <w:pPr>
        <w:pStyle w:val="Heading2"/>
        <w:rPr>
          <w:ins w:id="179" w:author="Terry Davis" w:date="2014-10-27T13:24:00Z"/>
        </w:rPr>
      </w:pPr>
      <w:ins w:id="180" w:author="Terry Davis" w:date="2014-10-27T13:24:00Z">
        <w:r>
          <w:t>Ad Response Details</w:t>
        </w:r>
      </w:ins>
    </w:p>
    <w:p w:rsidR="006A7697" w:rsidRDefault="006A7697" w:rsidP="006A7697">
      <w:pPr>
        <w:rPr>
          <w:ins w:id="181" w:author="Terry Davis" w:date="2014-10-27T13:24:00Z"/>
        </w:rPr>
      </w:pPr>
      <w:ins w:id="182" w:author="Terry Davis" w:date="2014-10-27T13:24:00Z">
        <w:r>
          <w:t>The Enter OTP and Content Ads are delivered from the ad server as text. The format is HTML and formatted as a ‘div’ that can be inserted directly into the page being delivered to the client. The MAC OTP system encodes the text as a hexadecimal string to avoid conflicts created by special characters used in the ads.</w:t>
        </w:r>
      </w:ins>
    </w:p>
    <w:p w:rsidR="006A7697" w:rsidRDefault="006A7697" w:rsidP="006A7697">
      <w:pPr>
        <w:rPr>
          <w:ins w:id="183" w:author="Terry Davis" w:date="2014-10-27T13:24:00Z"/>
        </w:rPr>
      </w:pPr>
      <w:ins w:id="184" w:author="Terry Davis" w:date="2014-10-27T13:24:00Z">
        <w:r>
          <w:t>Example of and Ad: - Note: the content of the ad ‘div” may change based on the Ad Campaign setup:</w:t>
        </w:r>
      </w:ins>
    </w:p>
    <w:p w:rsidR="006A7697" w:rsidRPr="005F1460" w:rsidRDefault="006A7697" w:rsidP="006A7697">
      <w:pPr>
        <w:rPr>
          <w:ins w:id="185" w:author="Terry Davis" w:date="2014-10-27T13:24:00Z"/>
        </w:rPr>
      </w:pPr>
      <w:ins w:id="186" w:author="Terry Davis" w:date="2014-10-27T13:24:00Z">
        <w:r w:rsidRPr="005F1460">
          <w:t>&lt;div data-ad-id='EnterOTP_G2'&gt;&lt;a id='adURL' target='_blank' href='http://localhost:8010/demos/Redir.aspx?i=G2' &gt;&lt;img src='http://localhost:8010/demos/ads/golf/golf-ad2.jpg' style='max-width: 300px !important;width: 100% !important;' border='0'&gt;&lt;/a&gt;&lt;/div&gt;</w:t>
        </w:r>
      </w:ins>
    </w:p>
    <w:p w:rsidR="00446127" w:rsidRDefault="00446127">
      <w:pPr>
        <w:rPr>
          <w:ins w:id="187" w:author="Terry Davis" w:date="2014-07-31T12:32:00Z"/>
          <w:rFonts w:asciiTheme="majorHAnsi" w:eastAsiaTheme="majorEastAsia" w:hAnsiTheme="majorHAnsi" w:cstheme="majorBidi"/>
          <w:color w:val="2E74B5" w:themeColor="accent1" w:themeShade="BF"/>
          <w:sz w:val="32"/>
          <w:szCs w:val="32"/>
          <w:highlight w:val="white"/>
        </w:rPr>
      </w:pPr>
      <w:ins w:id="188" w:author="Terry Davis" w:date="2014-07-31T12:32:00Z">
        <w:r>
          <w:rPr>
            <w:highlight w:val="white"/>
          </w:rPr>
          <w:br w:type="page"/>
        </w:r>
      </w:ins>
    </w:p>
    <w:p w:rsidR="00D07AD5" w:rsidRPr="005204D8" w:rsidDel="005204D8" w:rsidRDefault="00D07AD5">
      <w:pPr>
        <w:pStyle w:val="NoSpacing"/>
        <w:numPr>
          <w:ilvl w:val="0"/>
          <w:numId w:val="12"/>
        </w:numPr>
        <w:rPr>
          <w:del w:id="189" w:author="Terry Davis" w:date="2014-07-31T11:03:00Z"/>
          <w:highlight w:val="white"/>
          <w:rPrChange w:id="190" w:author="Terry Davis" w:date="2014-07-31T11:03:00Z">
            <w:rPr>
              <w:del w:id="191" w:author="Terry Davis" w:date="2014-07-31T11:03:00Z"/>
              <w:sz w:val="32"/>
              <w:szCs w:val="32"/>
              <w:highlight w:val="white"/>
            </w:rPr>
          </w:rPrChange>
        </w:rPr>
        <w:pPrChange w:id="192" w:author="Terry Davis" w:date="2014-07-31T11:03:00Z">
          <w:pPr/>
        </w:pPrChange>
      </w:pPr>
      <w:del w:id="193" w:author="Terry Davis" w:date="2014-07-31T11:03:00Z">
        <w:r w:rsidDel="005204D8">
          <w:rPr>
            <w:highlight w:val="white"/>
          </w:rPr>
          <w:lastRenderedPageBreak/>
          <w:br w:type="page"/>
        </w:r>
      </w:del>
    </w:p>
    <w:p w:rsidR="00D04EB4" w:rsidRDefault="0080288B" w:rsidP="0080288B">
      <w:pPr>
        <w:pStyle w:val="Heading1"/>
        <w:rPr>
          <w:highlight w:val="white"/>
        </w:rPr>
      </w:pPr>
      <w:r>
        <w:rPr>
          <w:highlight w:val="white"/>
        </w:rPr>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344859" w:rsidRPr="00781373" w:rsidDel="002166FD" w:rsidRDefault="00344859" w:rsidP="00344859">
      <w:pPr>
        <w:pStyle w:val="NoSpacing"/>
        <w:ind w:left="720"/>
        <w:rPr>
          <w:del w:id="194" w:author="Terry Davis" w:date="2014-07-31T10:36:00Z"/>
          <w:rFonts w:ascii="Consolas" w:hAnsi="Consolas" w:cs="Consolas"/>
          <w:color w:val="00B050"/>
          <w:sz w:val="19"/>
          <w:szCs w:val="19"/>
          <w:highlight w:val="white"/>
        </w:rPr>
      </w:pPr>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w:t>
      </w:r>
      <w:ins w:id="195" w:author="Terry Davis" w:date="2014-07-31T10:39:00Z">
        <w:r w:rsidR="002166FD">
          <w:rPr>
            <w:rFonts w:ascii="Consolas" w:hAnsi="Consolas" w:cs="Consolas"/>
            <w:color w:val="00B050"/>
            <w:sz w:val="19"/>
            <w:szCs w:val="19"/>
            <w:highlight w:val="white"/>
          </w:rPr>
          <w:t xml:space="preserve">, see </w:t>
        </w:r>
      </w:ins>
      <w:ins w:id="196" w:author="Terry Davis" w:date="2014-07-31T10:43:00Z">
        <w:r w:rsidR="002166FD">
          <w:rPr>
            <w:rFonts w:ascii="Consolas" w:hAnsi="Consolas" w:cs="Consolas"/>
            <w:color w:val="00B050"/>
            <w:sz w:val="19"/>
            <w:szCs w:val="19"/>
            <w:highlight w:val="white"/>
          </w:rPr>
          <w:t xml:space="preserve">the </w:t>
        </w:r>
      </w:ins>
      <w:ins w:id="197" w:author="Terry Davis" w:date="2014-07-31T10:39:00Z">
        <w:r w:rsidR="002166FD">
          <w:rPr>
            <w:rFonts w:ascii="Consolas" w:hAnsi="Consolas" w:cs="Consolas"/>
            <w:color w:val="00B050"/>
            <w:sz w:val="19"/>
            <w:szCs w:val="19"/>
            <w:highlight w:val="white"/>
          </w:rPr>
          <w:t xml:space="preserve">Ad Pass section </w:t>
        </w:r>
      </w:ins>
      <w:ins w:id="198" w:author="Terry Davis" w:date="2014-07-31T10:44:00Z">
        <w:r w:rsidR="002166FD">
          <w:rPr>
            <w:rFonts w:ascii="Consolas" w:hAnsi="Consolas" w:cs="Consolas"/>
            <w:color w:val="00B050"/>
            <w:sz w:val="19"/>
            <w:szCs w:val="19"/>
            <w:highlight w:val="white"/>
          </w:rPr>
          <w:t>for details</w:t>
        </w:r>
      </w:ins>
      <w:del w:id="199" w:author="Terry Davis" w:date="2014-07-31T10:39:00Z">
        <w:r w:rsidDel="002166FD">
          <w:rPr>
            <w:rFonts w:ascii="Consolas" w:hAnsi="Consolas" w:cs="Consolas"/>
            <w:color w:val="00B050"/>
            <w:sz w:val="19"/>
            <w:szCs w:val="19"/>
            <w:highlight w:val="white"/>
          </w:rPr>
          <w:delText xml:space="preserve"> </w:delText>
        </w:r>
        <w:r w:rsidRPr="00781373" w:rsidDel="002166FD">
          <w:rPr>
            <w:rFonts w:ascii="Consolas" w:hAnsi="Consolas" w:cs="Consolas"/>
            <w:color w:val="00B050"/>
            <w:sz w:val="19"/>
            <w:szCs w:val="19"/>
            <w:highlight w:val="white"/>
          </w:rPr>
          <w:delText xml:space="preserve">(optional, </w:delText>
        </w:r>
        <w:r w:rsidDel="002166FD">
          <w:rPr>
            <w:rFonts w:ascii="Consolas" w:hAnsi="Consolas" w:cs="Consolas"/>
            <w:color w:val="00B050"/>
            <w:sz w:val="19"/>
            <w:szCs w:val="19"/>
            <w:highlight w:val="white"/>
          </w:rPr>
          <w:delText>set opt-out for this OTP Message</w:delText>
        </w:r>
        <w:r w:rsidRPr="00781373" w:rsidDel="002166FD">
          <w:rPr>
            <w:rFonts w:ascii="Consolas" w:hAnsi="Consolas" w:cs="Consolas"/>
            <w:color w:val="00B050"/>
            <w:sz w:val="19"/>
            <w:szCs w:val="19"/>
            <w:highlight w:val="white"/>
          </w:rPr>
          <w:delText>)</w:delText>
        </w:r>
      </w:del>
    </w:p>
    <w:p w:rsidR="00344859" w:rsidRPr="00781373" w:rsidRDefault="00344859" w:rsidP="002166FD">
      <w:pPr>
        <w:pStyle w:val="NoSpacing"/>
        <w:ind w:left="720"/>
        <w:rPr>
          <w:rFonts w:ascii="Consolas" w:hAnsi="Consolas" w:cs="Consolas"/>
          <w:color w:val="00B050"/>
          <w:sz w:val="19"/>
          <w:szCs w:val="19"/>
          <w:highlight w:val="white"/>
        </w:rPr>
      </w:pP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344859" w:rsidRDefault="00344859" w:rsidP="00D04EB4">
      <w:pPr>
        <w:autoSpaceDE w:val="0"/>
        <w:autoSpaceDN w:val="0"/>
        <w:adjustRightInd w:val="0"/>
        <w:spacing w:after="0" w:line="240" w:lineRule="auto"/>
        <w:rPr>
          <w:rFonts w:ascii="Consolas" w:hAnsi="Consolas" w:cs="Consolas"/>
          <w:color w:val="000000"/>
          <w:sz w:val="19"/>
          <w:szCs w:val="19"/>
          <w:highlight w:val="white"/>
        </w:rPr>
      </w:pP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Optional Client is setting Ad Pass option</w:t>
      </w:r>
      <w:ins w:id="200" w:author="Terry Davis" w:date="2014-07-31T10:37:00Z">
        <w:r w:rsidR="002166FD">
          <w:rPr>
            <w:rFonts w:ascii="Consolas" w:hAnsi="Consolas" w:cs="Consolas"/>
            <w:color w:val="008000"/>
            <w:sz w:val="19"/>
            <w:szCs w:val="19"/>
            <w:highlight w:val="white"/>
          </w:rPr>
          <w:t xml:space="preserve"> </w:t>
        </w:r>
      </w:ins>
    </w:p>
    <w:p w:rsidR="00344859" w:rsidDel="00850EF2" w:rsidRDefault="00344859" w:rsidP="00D04EB4">
      <w:pPr>
        <w:autoSpaceDE w:val="0"/>
        <w:autoSpaceDN w:val="0"/>
        <w:adjustRightInd w:val="0"/>
        <w:spacing w:after="0" w:line="240" w:lineRule="auto"/>
        <w:rPr>
          <w:del w:id="201" w:author="Terry Davis" w:date="2014-07-31T12:43:00Z"/>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 </w:t>
      </w:r>
      <w:del w:id="202" w:author="Terry Davis" w:date="2014-07-31T12:43:00Z">
        <w:r w:rsidDel="00850EF2">
          <w:rPr>
            <w:rFonts w:ascii="Consolas" w:hAnsi="Consolas" w:cs="Consolas"/>
            <w:color w:val="008000"/>
            <w:sz w:val="19"/>
            <w:szCs w:val="19"/>
            <w:highlight w:val="white"/>
          </w:rPr>
          <w:delText>// ‘APEnable’ send Ad, ‘APDisable’ do not send Ad.</w:delText>
        </w:r>
      </w:del>
    </w:p>
    <w:p w:rsidR="00850EF2" w:rsidRDefault="00850EF2" w:rsidP="00344859">
      <w:pPr>
        <w:autoSpaceDE w:val="0"/>
        <w:autoSpaceDN w:val="0"/>
        <w:adjustRightInd w:val="0"/>
        <w:spacing w:after="0" w:line="240" w:lineRule="auto"/>
        <w:rPr>
          <w:ins w:id="203" w:author="Terry Davis" w:date="2014-07-31T12:43:00Z"/>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Del="00446127" w:rsidRDefault="00D04EB4">
      <w:pPr>
        <w:rPr>
          <w:del w:id="204" w:author="Terry Davis" w:date="2014-07-31T12:34:00Z"/>
          <w:rFonts w:ascii="Consolas" w:hAnsi="Consolas" w:cs="Consolas"/>
          <w:color w:val="000000"/>
          <w:sz w:val="19"/>
          <w:szCs w:val="19"/>
          <w:highlight w:val="white"/>
        </w:rPr>
        <w:pPrChange w:id="205" w:author="Terry Davis" w:date="2014-07-31T12:34:00Z">
          <w:pPr>
            <w:autoSpaceDE w:val="0"/>
            <w:autoSpaceDN w:val="0"/>
            <w:adjustRightInd w:val="0"/>
            <w:spacing w:after="0" w:line="240" w:lineRule="auto"/>
          </w:pPr>
        </w:pPrChange>
      </w:pPr>
      <w:r>
        <w:rPr>
          <w:rFonts w:ascii="Consolas" w:hAnsi="Consolas" w:cs="Consolas"/>
          <w:color w:val="000000"/>
          <w:sz w:val="19"/>
          <w:szCs w:val="19"/>
          <w:highlight w:val="white"/>
        </w:rPr>
        <w:t>}</w:t>
      </w:r>
    </w:p>
    <w:p w:rsidR="00446127" w:rsidRDefault="00446127" w:rsidP="00D04EB4">
      <w:pPr>
        <w:autoSpaceDE w:val="0"/>
        <w:autoSpaceDN w:val="0"/>
        <w:adjustRightInd w:val="0"/>
        <w:spacing w:after="0" w:line="240" w:lineRule="auto"/>
        <w:rPr>
          <w:ins w:id="206" w:author="Terry Davis" w:date="2014-07-31T12:34:00Z"/>
          <w:rFonts w:ascii="Consolas" w:hAnsi="Consolas" w:cs="Consolas"/>
          <w:color w:val="000000"/>
          <w:sz w:val="19"/>
          <w:szCs w:val="19"/>
          <w:highlight w:val="white"/>
        </w:rPr>
      </w:pPr>
    </w:p>
    <w:p w:rsidR="00D04EB4" w:rsidDel="00446127" w:rsidRDefault="00D04EB4" w:rsidP="00D04EB4">
      <w:pPr>
        <w:autoSpaceDE w:val="0"/>
        <w:autoSpaceDN w:val="0"/>
        <w:adjustRightInd w:val="0"/>
        <w:spacing w:after="0" w:line="240" w:lineRule="auto"/>
        <w:rPr>
          <w:del w:id="207" w:author="Terry Davis" w:date="2014-07-31T12:34:00Z"/>
          <w:rFonts w:ascii="Consolas" w:hAnsi="Consolas" w:cs="Consolas"/>
          <w:color w:val="000000"/>
          <w:sz w:val="19"/>
          <w:szCs w:val="19"/>
          <w:highlight w:val="white"/>
        </w:rPr>
      </w:pPr>
    </w:p>
    <w:p w:rsidR="00303742" w:rsidDel="00446127" w:rsidRDefault="00303742">
      <w:pPr>
        <w:rPr>
          <w:del w:id="208" w:author="Terry Davis" w:date="2014-07-31T12:34:00Z"/>
          <w:rFonts w:ascii="Consolas" w:hAnsi="Consolas" w:cs="Consolas"/>
          <w:color w:val="008000"/>
          <w:sz w:val="19"/>
          <w:szCs w:val="19"/>
          <w:highlight w:val="white"/>
        </w:rPr>
      </w:pPr>
      <w:del w:id="209" w:author="Terry Davis" w:date="2014-07-31T12:34:00Z">
        <w:r w:rsidDel="00446127">
          <w:rPr>
            <w:rFonts w:ascii="Consolas" w:hAnsi="Consolas" w:cs="Consolas"/>
            <w:color w:val="008000"/>
            <w:sz w:val="19"/>
            <w:szCs w:val="19"/>
            <w:highlight w:val="white"/>
          </w:rPr>
          <w:br w:type="page"/>
        </w:r>
      </w:del>
    </w:p>
    <w:p w:rsidR="00D04EB4" w:rsidRDefault="00514F6D">
      <w:pPr>
        <w:rPr>
          <w:rFonts w:ascii="Consolas" w:hAnsi="Consolas" w:cs="Consolas"/>
          <w:color w:val="000000"/>
          <w:sz w:val="19"/>
          <w:szCs w:val="19"/>
          <w:highlight w:val="white"/>
        </w:rPr>
        <w:pPrChange w:id="210" w:author="Terry Davis" w:date="2014-07-31T12:34:00Z">
          <w:pPr>
            <w:autoSpaceDE w:val="0"/>
            <w:autoSpaceDN w:val="0"/>
            <w:adjustRightInd w:val="0"/>
            <w:spacing w:after="0" w:line="240" w:lineRule="auto"/>
          </w:pPr>
        </w:pPrChange>
      </w:pPr>
      <w:r>
        <w:rPr>
          <w:rFonts w:ascii="Consolas" w:hAnsi="Consolas" w:cs="Consolas"/>
          <w:color w:val="008000"/>
          <w:sz w:val="19"/>
          <w:szCs w:val="19"/>
          <w:highlight w:val="white"/>
        </w:rPr>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Default="00D642C7" w:rsidP="00D642C7">
      <w:pPr>
        <w:pStyle w:val="NoSpacing"/>
        <w:ind w:left="720"/>
        <w:rPr>
          <w:ins w:id="211" w:author="Terry Davis" w:date="2014-07-31T10:34:00Z"/>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461B4F" w:rsidDel="002166FD" w:rsidRDefault="002166FD" w:rsidP="00D642C7">
      <w:pPr>
        <w:pStyle w:val="NoSpacing"/>
        <w:ind w:left="720"/>
        <w:rPr>
          <w:del w:id="212" w:author="Terry Davis" w:date="2014-07-31T10:37:00Z"/>
          <w:rFonts w:ascii="Consolas" w:hAnsi="Consolas" w:cs="Consolas"/>
          <w:color w:val="00B050"/>
          <w:sz w:val="19"/>
          <w:szCs w:val="19"/>
          <w:highlight w:val="white"/>
        </w:rPr>
      </w:pPr>
      <w:ins w:id="213" w:author="Terry Davis" w:date="2014-07-31T10:37: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Ad Pass Option </w:t>
        </w:r>
      </w:ins>
      <w:ins w:id="214" w:author="Terry Davis" w:date="2014-07-31T10:38:00Z">
        <w:r w:rsidR="0070010E">
          <w:rPr>
            <w:rFonts w:ascii="Consolas" w:hAnsi="Consolas" w:cs="Consolas"/>
            <w:color w:val="00B050"/>
            <w:sz w:val="19"/>
            <w:szCs w:val="19"/>
            <w:highlight w:val="white"/>
          </w:rPr>
          <w:t>see Ad Pass section</w:t>
        </w:r>
      </w:ins>
    </w:p>
    <w:p w:rsidR="002166FD" w:rsidRPr="00461B4F" w:rsidRDefault="002166FD" w:rsidP="00D642C7">
      <w:pPr>
        <w:pStyle w:val="NoSpacing"/>
        <w:ind w:left="720"/>
        <w:rPr>
          <w:ins w:id="215" w:author="Terry Davis" w:date="2014-07-31T10:38:00Z"/>
          <w:rFonts w:ascii="Consolas" w:hAnsi="Consolas" w:cs="Consolas"/>
          <w:sz w:val="19"/>
          <w:szCs w:val="19"/>
          <w:highlight w:val="white"/>
          <w:rPrChange w:id="216" w:author="Terry Davis" w:date="2014-07-31T10:34:00Z">
            <w:rPr>
              <w:ins w:id="217" w:author="Terry Davis" w:date="2014-07-31T10:38:00Z"/>
              <w:rFonts w:ascii="Consolas" w:hAnsi="Consolas" w:cs="Consolas"/>
              <w:color w:val="00B050"/>
              <w:sz w:val="19"/>
              <w:szCs w:val="19"/>
              <w:highlight w:val="white"/>
            </w:rPr>
          </w:rPrChange>
        </w:rPr>
      </w:pP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42447" w:rsidRDefault="00D42447"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263E">
        <w:rPr>
          <w:rFonts w:ascii="Consolas" w:hAnsi="Consolas" w:cs="Consolas"/>
          <w:color w:val="008000"/>
          <w:sz w:val="19"/>
          <w:szCs w:val="19"/>
          <w:highlight w:val="white"/>
        </w:rPr>
        <w:t>// Unique UserId: Must match the UserId used in the registration process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ins w:id="218" w:author="Terry Davis" w:date="2014-07-31T12:44:00Z"/>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850EF2" w:rsidRDefault="00850EF2" w:rsidP="00D04EB4">
      <w:pPr>
        <w:autoSpaceDE w:val="0"/>
        <w:autoSpaceDN w:val="0"/>
        <w:adjustRightInd w:val="0"/>
        <w:spacing w:after="0" w:line="240" w:lineRule="auto"/>
        <w:rPr>
          <w:ins w:id="219" w:author="Terry Davis" w:date="2014-07-31T12:44:00Z"/>
          <w:rFonts w:ascii="Consolas" w:hAnsi="Consolas" w:cs="Consolas"/>
          <w:color w:val="000000"/>
          <w:sz w:val="19"/>
          <w:szCs w:val="19"/>
          <w:highlight w:val="white"/>
        </w:rPr>
      </w:pPr>
    </w:p>
    <w:p w:rsidR="00850EF2" w:rsidRDefault="00850EF2" w:rsidP="00850EF2">
      <w:pPr>
        <w:autoSpaceDE w:val="0"/>
        <w:autoSpaceDN w:val="0"/>
        <w:adjustRightInd w:val="0"/>
        <w:spacing w:after="0" w:line="240" w:lineRule="auto"/>
        <w:rPr>
          <w:ins w:id="220" w:author="Terry Davis" w:date="2014-07-31T12:44:00Z"/>
          <w:rFonts w:ascii="Consolas" w:hAnsi="Consolas" w:cs="Consolas"/>
          <w:color w:val="000000"/>
          <w:sz w:val="19"/>
          <w:szCs w:val="19"/>
          <w:highlight w:val="white"/>
        </w:rPr>
      </w:pPr>
      <w:ins w:id="221" w:author="Terry Davis" w:date="2014-07-31T12:44: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xml:space="preserve">// Optional Client is setting Ad Pass option </w:t>
        </w:r>
      </w:ins>
    </w:p>
    <w:p w:rsidR="00850EF2" w:rsidRDefault="00850EF2" w:rsidP="00850EF2">
      <w:pPr>
        <w:autoSpaceDE w:val="0"/>
        <w:autoSpaceDN w:val="0"/>
        <w:adjustRightInd w:val="0"/>
        <w:spacing w:after="0" w:line="240" w:lineRule="auto"/>
        <w:rPr>
          <w:rFonts w:ascii="Consolas" w:hAnsi="Consolas" w:cs="Consolas"/>
          <w:color w:val="000000"/>
          <w:sz w:val="19"/>
          <w:szCs w:val="19"/>
          <w:highlight w:val="white"/>
        </w:rPr>
      </w:pPr>
      <w:ins w:id="222" w:author="Terry Davis" w:date="2014-07-31T12:44:00Z">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w:t>
        </w:r>
      </w:ins>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665BB7">
        <w:rPr>
          <w:rFonts w:ascii="Consolas" w:hAnsi="Consolas" w:cs="Consolas"/>
          <w:color w:val="A31515"/>
          <w:sz w:val="19"/>
          <w:szCs w:val="19"/>
          <w:highlight w:val="white"/>
        </w:rPr>
        <w:t>"|OTP</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ins w:id="223" w:author="Terry Davis" w:date="2014-07-31T12:43:00Z"/>
          <w:rFonts w:ascii="Consolas" w:hAnsi="Consolas" w:cs="Consolas"/>
          <w:color w:val="00B05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850EF2" w:rsidRDefault="00850EF2" w:rsidP="00781373">
      <w:pPr>
        <w:autoSpaceDE w:val="0"/>
        <w:autoSpaceDN w:val="0"/>
        <w:adjustRightInd w:val="0"/>
        <w:spacing w:after="0" w:line="240" w:lineRule="auto"/>
        <w:ind w:left="720"/>
        <w:rPr>
          <w:rFonts w:ascii="Consolas" w:hAnsi="Consolas" w:cs="Consolas"/>
          <w:color w:val="000000"/>
          <w:sz w:val="19"/>
          <w:szCs w:val="19"/>
          <w:highlight w:val="white"/>
        </w:rPr>
      </w:pPr>
      <w:ins w:id="224" w:author="Terry Davis" w:date="2014-07-31T12:43: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see Ad Pass section</w:t>
        </w:r>
      </w:ins>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ins w:id="225" w:author="Terry Davis" w:date="2014-07-31T12:44:00Z"/>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0EF2" w:rsidRDefault="00850EF2" w:rsidP="00D04EB4">
      <w:pPr>
        <w:autoSpaceDE w:val="0"/>
        <w:autoSpaceDN w:val="0"/>
        <w:adjustRightInd w:val="0"/>
        <w:spacing w:after="0" w:line="240" w:lineRule="auto"/>
        <w:rPr>
          <w:ins w:id="226" w:author="Terry Davis" w:date="2014-07-31T12:44:00Z"/>
          <w:rFonts w:ascii="Consolas" w:hAnsi="Consolas" w:cs="Consolas"/>
          <w:color w:val="000000"/>
          <w:sz w:val="19"/>
          <w:szCs w:val="19"/>
          <w:highlight w:val="white"/>
        </w:rPr>
      </w:pPr>
    </w:p>
    <w:p w:rsidR="00850EF2" w:rsidRDefault="00850EF2" w:rsidP="00850EF2">
      <w:pPr>
        <w:autoSpaceDE w:val="0"/>
        <w:autoSpaceDN w:val="0"/>
        <w:adjustRightInd w:val="0"/>
        <w:spacing w:after="0" w:line="240" w:lineRule="auto"/>
        <w:rPr>
          <w:ins w:id="227" w:author="Terry Davis" w:date="2014-07-31T12:44:00Z"/>
          <w:rFonts w:ascii="Consolas" w:hAnsi="Consolas" w:cs="Consolas"/>
          <w:color w:val="000000"/>
          <w:sz w:val="19"/>
          <w:szCs w:val="19"/>
          <w:highlight w:val="white"/>
        </w:rPr>
      </w:pPr>
      <w:ins w:id="228" w:author="Terry Davis" w:date="2014-07-31T12:44: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xml:space="preserve">// Optional Client is setting Ad Pass option </w:t>
        </w:r>
      </w:ins>
    </w:p>
    <w:p w:rsidR="00850EF2" w:rsidRDefault="00850EF2" w:rsidP="00850EF2">
      <w:pPr>
        <w:autoSpaceDE w:val="0"/>
        <w:autoSpaceDN w:val="0"/>
        <w:adjustRightInd w:val="0"/>
        <w:spacing w:after="0" w:line="240" w:lineRule="auto"/>
        <w:rPr>
          <w:rFonts w:ascii="Consolas" w:hAnsi="Consolas" w:cs="Consolas"/>
          <w:color w:val="000000"/>
          <w:sz w:val="19"/>
          <w:szCs w:val="19"/>
          <w:highlight w:val="white"/>
        </w:rPr>
      </w:pPr>
      <w:ins w:id="229" w:author="Terry Davis" w:date="2014-07-31T12:44:00Z">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w:t>
        </w:r>
      </w:ins>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850EF2" w:rsidRDefault="00850EF2">
      <w:pPr>
        <w:rPr>
          <w:ins w:id="230" w:author="Terry Davis" w:date="2014-07-31T12:45:00Z"/>
          <w:rFonts w:ascii="Consolas" w:hAnsi="Consolas" w:cs="Consolas"/>
          <w:color w:val="008000"/>
          <w:sz w:val="19"/>
          <w:szCs w:val="19"/>
          <w:highlight w:val="white"/>
        </w:rPr>
      </w:pPr>
      <w:ins w:id="231" w:author="Terry Davis" w:date="2014-07-31T12:45:00Z">
        <w:r>
          <w:rPr>
            <w:rFonts w:ascii="Consolas" w:hAnsi="Consolas" w:cs="Consolas"/>
            <w:color w:val="008000"/>
            <w:sz w:val="19"/>
            <w:szCs w:val="19"/>
            <w:highlight w:val="white"/>
          </w:rPr>
          <w:br w:type="page"/>
        </w:r>
      </w:ins>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ins w:id="232" w:author="Terry Davis" w:date="2014-07-31T12:43:00Z"/>
          <w:rFonts w:ascii="Consolas" w:hAnsi="Consolas" w:cs="Consolas"/>
          <w:color w:val="00B05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850EF2" w:rsidRDefault="00850EF2" w:rsidP="00613632">
      <w:pPr>
        <w:autoSpaceDE w:val="0"/>
        <w:autoSpaceDN w:val="0"/>
        <w:adjustRightInd w:val="0"/>
        <w:spacing w:after="0" w:line="240" w:lineRule="auto"/>
        <w:ind w:left="720"/>
        <w:rPr>
          <w:rFonts w:ascii="Consolas" w:hAnsi="Consolas" w:cs="Consolas"/>
          <w:color w:val="000000"/>
          <w:sz w:val="19"/>
          <w:szCs w:val="19"/>
          <w:highlight w:val="white"/>
        </w:rPr>
      </w:pPr>
      <w:ins w:id="233" w:author="Terry Davis" w:date="2014-07-31T12:43:00Z">
        <w:r>
          <w:rPr>
            <w:rFonts w:ascii="Consolas" w:hAnsi="Consolas" w:cs="Consolas"/>
            <w:color w:val="000000"/>
            <w:sz w:val="19"/>
            <w:szCs w:val="19"/>
            <w:highlight w:val="white"/>
          </w:rPr>
          <w:t xml:space="preserve">pAdPass,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Ad Pass Option see Ad Pass section</w:t>
        </w:r>
      </w:ins>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D04EB4" w:rsidRDefault="00D04EB4"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ins w:id="234" w:author="Terry Davis" w:date="2014-07-31T12:45:00Z"/>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50EF2" w:rsidRDefault="00850EF2" w:rsidP="00D04EB4">
      <w:pPr>
        <w:autoSpaceDE w:val="0"/>
        <w:autoSpaceDN w:val="0"/>
        <w:adjustRightInd w:val="0"/>
        <w:spacing w:after="0" w:line="240" w:lineRule="auto"/>
        <w:rPr>
          <w:ins w:id="235" w:author="Terry Davis" w:date="2014-07-31T12:45:00Z"/>
          <w:rFonts w:ascii="Consolas" w:hAnsi="Consolas" w:cs="Consolas"/>
          <w:color w:val="000000"/>
          <w:sz w:val="19"/>
          <w:szCs w:val="19"/>
          <w:highlight w:val="white"/>
        </w:rPr>
      </w:pPr>
    </w:p>
    <w:p w:rsidR="00850EF2" w:rsidRDefault="00850EF2" w:rsidP="00850EF2">
      <w:pPr>
        <w:autoSpaceDE w:val="0"/>
        <w:autoSpaceDN w:val="0"/>
        <w:adjustRightInd w:val="0"/>
        <w:spacing w:after="0" w:line="240" w:lineRule="auto"/>
        <w:rPr>
          <w:ins w:id="236" w:author="Terry Davis" w:date="2014-07-31T12:45:00Z"/>
          <w:rFonts w:ascii="Consolas" w:hAnsi="Consolas" w:cs="Consolas"/>
          <w:color w:val="000000"/>
          <w:sz w:val="19"/>
          <w:szCs w:val="19"/>
          <w:highlight w:val="white"/>
        </w:rPr>
      </w:pPr>
      <w:ins w:id="237" w:author="Terry Davis" w:date="2014-07-31T12:45:00Z">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(pAdPass != 0) </w:t>
        </w:r>
        <w:r>
          <w:rPr>
            <w:rFonts w:ascii="Consolas" w:hAnsi="Consolas" w:cs="Consolas"/>
            <w:color w:val="008000"/>
            <w:sz w:val="19"/>
            <w:szCs w:val="19"/>
            <w:highlight w:val="white"/>
          </w:rPr>
          <w:t xml:space="preserve">// Optional Client is setting Ad Pass option </w:t>
        </w:r>
      </w:ins>
    </w:p>
    <w:p w:rsidR="00850EF2" w:rsidRDefault="00850EF2" w:rsidP="00850EF2">
      <w:pPr>
        <w:autoSpaceDE w:val="0"/>
        <w:autoSpaceDN w:val="0"/>
        <w:adjustRightInd w:val="0"/>
        <w:spacing w:after="0" w:line="240" w:lineRule="auto"/>
        <w:rPr>
          <w:rFonts w:ascii="Consolas" w:hAnsi="Consolas" w:cs="Consolas"/>
          <w:color w:val="000000"/>
          <w:sz w:val="19"/>
          <w:szCs w:val="19"/>
          <w:highlight w:val="white"/>
        </w:rPr>
      </w:pPr>
      <w:ins w:id="238" w:author="Terry Davis" w:date="2014-07-31T12:45:00Z">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w:t>
        </w:r>
      </w:ins>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UserId using user’s last name and Unique 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HashUserId</w:t>
      </w:r>
      <w:r>
        <w:rPr>
          <w:rFonts w:ascii="Consolas" w:hAnsi="Consolas" w:cs="Consolas"/>
          <w:color w:val="000000"/>
          <w:sz w:val="19"/>
          <w:szCs w:val="19"/>
          <w:highlight w:val="white"/>
        </w:rPr>
        <w:t>(pLastName, pUniqueIdentifier)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hex_md5</w:t>
      </w:r>
      <w:r>
        <w:rPr>
          <w:rFonts w:ascii="Consolas" w:hAnsi="Consolas" w:cs="Consolas"/>
          <w:color w:val="000000"/>
          <w:sz w:val="19"/>
          <w:szCs w:val="19"/>
          <w:highlight w:val="white"/>
        </w:rPr>
        <w:t>(pLastName.</w:t>
      </w:r>
      <w:r>
        <w:rPr>
          <w:rFonts w:ascii="Consolas" w:hAnsi="Consolas" w:cs="Consolas"/>
          <w:color w:val="008B8B"/>
          <w:sz w:val="19"/>
          <w:szCs w:val="19"/>
          <w:highlight w:val="white"/>
        </w:rPr>
        <w:t>toLowerCase</w:t>
      </w:r>
      <w:r>
        <w:rPr>
          <w:rFonts w:ascii="Consolas" w:hAnsi="Consolas" w:cs="Consolas"/>
          <w:color w:val="000000"/>
          <w:sz w:val="19"/>
          <w:szCs w:val="19"/>
          <w:highlight w:val="white"/>
        </w:rPr>
        <w:t>() + pUniqueIdentifier.</w:t>
      </w:r>
      <w:r>
        <w:rPr>
          <w:rFonts w:ascii="Consolas" w:hAnsi="Consolas" w:cs="Consolas"/>
          <w:color w:val="008B8B"/>
          <w:sz w:val="19"/>
          <w:szCs w:val="19"/>
          <w:highlight w:val="white"/>
        </w:rPr>
        <w:t>toLowerCase</w:t>
      </w:r>
      <w:r>
        <w:rPr>
          <w:rFonts w:ascii="Consolas" w:hAnsi="Consolas" w:cs="Consolas"/>
          <w:color w:val="000000"/>
          <w:sz w:val="19"/>
          <w:szCs w:val="19"/>
          <w:highlight w:val="white"/>
        </w:rPr>
        <w:t>()).</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283071" w:rsidRDefault="00283071" w:rsidP="00283071">
      <w:pPr>
        <w:rPr>
          <w:rFonts w:ascii="Consolas" w:hAnsi="Consolas" w:cs="Consolas"/>
          <w:color w:val="000000"/>
          <w:sz w:val="19"/>
          <w:szCs w:val="19"/>
        </w:rPr>
      </w:pPr>
      <w:r>
        <w:rPr>
          <w:rFonts w:ascii="Consolas" w:hAnsi="Consolas" w:cs="Consolas"/>
          <w:color w:val="000000"/>
          <w:sz w:val="19"/>
          <w:szCs w:val="19"/>
          <w:highlight w:val="white"/>
        </w:rPr>
        <w:t>}</w:t>
      </w:r>
    </w:p>
    <w:p w:rsidR="00BB46AD" w:rsidRDefault="00BB46AD">
      <w:pPr>
        <w:rPr>
          <w:rFonts w:ascii="Consolas" w:hAnsi="Consolas" w:cs="Consolas"/>
          <w:color w:val="000000"/>
          <w:sz w:val="19"/>
          <w:szCs w:val="19"/>
        </w:rPr>
      </w:pPr>
      <w:r>
        <w:rPr>
          <w:rFonts w:ascii="Consolas" w:hAnsi="Consolas" w:cs="Consolas"/>
          <w:color w:val="000000"/>
          <w:sz w:val="19"/>
          <w:szCs w:val="19"/>
        </w:rPr>
        <w:br w:type="page"/>
      </w:r>
    </w:p>
    <w:p w:rsidR="00C8700B" w:rsidRDefault="00C8700B" w:rsidP="00BB46AD">
      <w:pPr>
        <w:pStyle w:val="Heading1"/>
      </w:pPr>
      <w:r>
        <w:lastRenderedPageBreak/>
        <w:t>Change History</w:t>
      </w:r>
    </w:p>
    <w:p w:rsidR="00C8700B" w:rsidRPr="00461B4F" w:rsidRDefault="00C8700B" w:rsidP="00283071">
      <w:pPr>
        <w:rPr>
          <w:rFonts w:cs="Consolas"/>
          <w:color w:val="000000"/>
        </w:rPr>
      </w:pPr>
      <w:r w:rsidRPr="00461B4F">
        <w:rPr>
          <w:rFonts w:cs="Consolas"/>
          <w:color w:val="000000"/>
        </w:rPr>
        <w:t>V1.1 - Original document</w:t>
      </w:r>
    </w:p>
    <w:p w:rsidR="00C8700B" w:rsidRPr="00461B4F" w:rsidRDefault="00C8700B" w:rsidP="00283071">
      <w:pPr>
        <w:rPr>
          <w:rFonts w:cs="Consolas"/>
          <w:color w:val="000000"/>
        </w:rPr>
      </w:pPr>
      <w:r w:rsidRPr="00461B4F">
        <w:rPr>
          <w:rFonts w:cs="Consolas"/>
          <w:color w:val="000000"/>
        </w:rPr>
        <w:t>V1.2 – Update request parameter names “ToPhone” to “PhoneNumber” and “ToEmail” to “EmailAddress”, add some comments.</w:t>
      </w:r>
    </w:p>
    <w:p w:rsidR="00C8700B" w:rsidRPr="00461B4F" w:rsidRDefault="00C8700B" w:rsidP="00283071">
      <w:pPr>
        <w:rPr>
          <w:rFonts w:cs="Consolas"/>
          <w:color w:val="000000"/>
        </w:rPr>
      </w:pPr>
      <w:r w:rsidRPr="00461B4F">
        <w:rPr>
          <w:rFonts w:cs="Consolas"/>
          <w:color w:val="000000"/>
        </w:rPr>
        <w:t xml:space="preserve">V1.3 – update </w:t>
      </w:r>
      <w:r w:rsidRPr="00461B4F">
        <w:rPr>
          <w:rFonts w:cs="Consolas"/>
          <w:color w:val="008B8B"/>
          <w:highlight w:val="white"/>
        </w:rPr>
        <w:t>RequestOtpRegisteredEndUser SendMessageRegisteredEndUser</w:t>
      </w:r>
      <w:r w:rsidRPr="00461B4F">
        <w:rPr>
          <w:rFonts w:cs="Consolas"/>
          <w:color w:val="008B8B"/>
        </w:rPr>
        <w:t xml:space="preserve"> </w:t>
      </w:r>
      <w:r w:rsidRPr="00461B4F">
        <w:rPr>
          <w:rFonts w:cs="Consolas"/>
          <w:color w:val="000000"/>
        </w:rPr>
        <w:t>examplet where the UserId is created by calling a MD5 hash function, included the HashUserId function to show the end user and the Unique Identifier “UID” are set to lower case before doing the MD5 hash.</w:t>
      </w:r>
    </w:p>
    <w:p w:rsidR="00C8700B" w:rsidRPr="00461B4F" w:rsidRDefault="00C8700B" w:rsidP="00283071">
      <w:pPr>
        <w:rPr>
          <w:rFonts w:cs="Consolas"/>
          <w:color w:val="000000"/>
        </w:rPr>
      </w:pPr>
      <w:r w:rsidRPr="00461B4F">
        <w:rPr>
          <w:rFonts w:cs="Consolas"/>
          <w:color w:val="000000"/>
        </w:rPr>
        <w:t xml:space="preserve">V1.4 – Add Ad Pass Opt-out option to </w:t>
      </w:r>
      <w:r w:rsidR="00344859" w:rsidRPr="00461B4F">
        <w:rPr>
          <w:rFonts w:cs="Consolas"/>
          <w:color w:val="008B8B"/>
          <w:highlight w:val="white"/>
        </w:rPr>
        <w:t>RequestOtpClientManagedEndUser</w:t>
      </w:r>
      <w:r w:rsidR="00344859" w:rsidRPr="00461B4F">
        <w:rPr>
          <w:rFonts w:cs="Consolas"/>
          <w:color w:val="000000"/>
        </w:rPr>
        <w:t xml:space="preserve"> example.</w:t>
      </w:r>
    </w:p>
    <w:p w:rsidR="00E37B27" w:rsidRPr="00461B4F" w:rsidRDefault="00E37B27" w:rsidP="00E37B27">
      <w:pPr>
        <w:pStyle w:val="NoSpacing"/>
      </w:pPr>
      <w:r w:rsidRPr="00461B4F">
        <w:t>V1.5 – Add section on TrxType,</w:t>
      </w:r>
    </w:p>
    <w:p w:rsidR="00624628" w:rsidRPr="00461B4F" w:rsidRDefault="00062687" w:rsidP="00E37B27">
      <w:pPr>
        <w:pStyle w:val="NoSpacing"/>
        <w:ind w:firstLine="720"/>
      </w:pPr>
      <w:r w:rsidRPr="00461B4F">
        <w:t>in VerifyOtp re</w:t>
      </w:r>
      <w:r w:rsidR="00E37B27" w:rsidRPr="00461B4F">
        <w:t>quest the OTP key is upper case,</w:t>
      </w:r>
    </w:p>
    <w:p w:rsidR="00E37B27" w:rsidRPr="00461B4F" w:rsidRDefault="00E37B27" w:rsidP="00E37B27">
      <w:pPr>
        <w:pStyle w:val="NoSpacing"/>
        <w:ind w:firstLine="720"/>
      </w:pPr>
      <w:r w:rsidRPr="00461B4F">
        <w:t>Update Response for SendOtp Request.</w:t>
      </w:r>
    </w:p>
    <w:p w:rsidR="00461B4F" w:rsidRPr="00461B4F" w:rsidRDefault="00461B4F" w:rsidP="00E37B27">
      <w:pPr>
        <w:pStyle w:val="NoSpacing"/>
        <w:ind w:firstLine="720"/>
      </w:pPr>
    </w:p>
    <w:p w:rsidR="00C8700B" w:rsidRPr="00461B4F" w:rsidRDefault="00461B4F" w:rsidP="00283071">
      <w:r w:rsidRPr="00461B4F">
        <w:rPr>
          <w:rFonts w:eastAsiaTheme="minorEastAsia"/>
        </w:rPr>
        <w:t>V1.6 – Ad Pass details added to RequestOTP response</w:t>
      </w:r>
      <w:ins w:id="239" w:author="Terry Davis" w:date="2014-07-31T10:32:00Z">
        <w:r>
          <w:rPr>
            <w:rFonts w:eastAsiaTheme="minorEastAsia"/>
          </w:rPr>
          <w:t xml:space="preserve"> </w:t>
        </w:r>
      </w:ins>
    </w:p>
    <w:sectPr w:rsidR="00C8700B" w:rsidRPr="00461B4F" w:rsidSect="0058348B">
      <w:headerReference w:type="default" r:id="rId14"/>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126" w:rsidRDefault="00DC7126" w:rsidP="0058348B">
      <w:pPr>
        <w:spacing w:after="0" w:line="240" w:lineRule="auto"/>
      </w:pPr>
      <w:r>
        <w:separator/>
      </w:r>
    </w:p>
  </w:endnote>
  <w:endnote w:type="continuationSeparator" w:id="0">
    <w:p w:rsidR="00DC7126" w:rsidRDefault="00DC7126"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690" w:rsidRDefault="00987690" w:rsidP="00F90DDD">
    <w:pPr>
      <w:pStyle w:val="NoSpacing"/>
      <w:jc w:val="center"/>
    </w:pPr>
    <w:r>
      <w:t>Confidential and Proprietary to Mobile Authentication Corporation</w:t>
    </w:r>
  </w:p>
  <w:p w:rsidR="00987690" w:rsidRDefault="00987690" w:rsidP="00F90DDD">
    <w:pPr>
      <w:pStyle w:val="NoSpacing"/>
      <w:jc w:val="center"/>
      <w:rPr>
        <w:noProof/>
      </w:rPr>
    </w:pPr>
    <w:r>
      <w:t xml:space="preserve">                                   Release MAC_R1 Version 1.6                                                  Page </w:t>
    </w:r>
    <w:r>
      <w:fldChar w:fldCharType="begin"/>
    </w:r>
    <w:r>
      <w:instrText xml:space="preserve"> PAGE   \* MERGEFORMAT </w:instrText>
    </w:r>
    <w:r>
      <w:fldChar w:fldCharType="separate"/>
    </w:r>
    <w:r w:rsidR="002F09A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126" w:rsidRDefault="00DC7126" w:rsidP="0058348B">
      <w:pPr>
        <w:spacing w:after="0" w:line="240" w:lineRule="auto"/>
      </w:pPr>
      <w:r>
        <w:separator/>
      </w:r>
    </w:p>
  </w:footnote>
  <w:footnote w:type="continuationSeparator" w:id="0">
    <w:p w:rsidR="00DC7126" w:rsidRDefault="00DC7126"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690" w:rsidRDefault="00987690"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95BB2"/>
    <w:multiLevelType w:val="hybridMultilevel"/>
    <w:tmpl w:val="12E2A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021C4"/>
    <w:multiLevelType w:val="hybridMultilevel"/>
    <w:tmpl w:val="094C1ABC"/>
    <w:lvl w:ilvl="0" w:tplc="2508EC2C">
      <w:start w:val="1"/>
      <w:numFmt w:val="decimal"/>
      <w:lvlText w:val="%1)"/>
      <w:lvlJc w:val="left"/>
      <w:pPr>
        <w:ind w:left="3600" w:hanging="360"/>
      </w:pPr>
      <w:rPr>
        <w:rFonts w:eastAsiaTheme="minorEastAsia" w:hint="default"/>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EF26E07"/>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4F45A9"/>
    <w:multiLevelType w:val="hybridMultilevel"/>
    <w:tmpl w:val="D32CC412"/>
    <w:lvl w:ilvl="0" w:tplc="2508EC2C">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361877"/>
    <w:multiLevelType w:val="hybridMultilevel"/>
    <w:tmpl w:val="E5DE09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4"/>
  </w:num>
  <w:num w:numId="5">
    <w:abstractNumId w:val="0"/>
  </w:num>
  <w:num w:numId="6">
    <w:abstractNumId w:val="6"/>
  </w:num>
  <w:num w:numId="7">
    <w:abstractNumId w:val="4"/>
  </w:num>
  <w:num w:numId="8">
    <w:abstractNumId w:val="2"/>
  </w:num>
  <w:num w:numId="9">
    <w:abstractNumId w:val="11"/>
  </w:num>
  <w:num w:numId="10">
    <w:abstractNumId w:val="13"/>
  </w:num>
  <w:num w:numId="11">
    <w:abstractNumId w:val="7"/>
  </w:num>
  <w:num w:numId="12">
    <w:abstractNumId w:val="3"/>
  </w:num>
  <w:num w:numId="13">
    <w:abstractNumId w:val="1"/>
  </w:num>
  <w:num w:numId="14">
    <w:abstractNumId w:val="5"/>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y Davis">
    <w15:presenceInfo w15:providerId="Windows Live" w15:userId="def5caa394ca7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10457"/>
    <w:rsid w:val="00021AB2"/>
    <w:rsid w:val="000346A9"/>
    <w:rsid w:val="00053647"/>
    <w:rsid w:val="00062687"/>
    <w:rsid w:val="000B71E5"/>
    <w:rsid w:val="000C0FC4"/>
    <w:rsid w:val="000C736B"/>
    <w:rsid w:val="00101965"/>
    <w:rsid w:val="00104B96"/>
    <w:rsid w:val="001245B9"/>
    <w:rsid w:val="001463FA"/>
    <w:rsid w:val="00147AC6"/>
    <w:rsid w:val="00155609"/>
    <w:rsid w:val="00156871"/>
    <w:rsid w:val="0021345F"/>
    <w:rsid w:val="002166FD"/>
    <w:rsid w:val="0025439B"/>
    <w:rsid w:val="0025680E"/>
    <w:rsid w:val="00283071"/>
    <w:rsid w:val="002A664C"/>
    <w:rsid w:val="002F09A7"/>
    <w:rsid w:val="00303742"/>
    <w:rsid w:val="00305F9F"/>
    <w:rsid w:val="00320872"/>
    <w:rsid w:val="0033089B"/>
    <w:rsid w:val="00344859"/>
    <w:rsid w:val="00431263"/>
    <w:rsid w:val="00446127"/>
    <w:rsid w:val="00461B4F"/>
    <w:rsid w:val="004B0D7A"/>
    <w:rsid w:val="00514F6D"/>
    <w:rsid w:val="005204D8"/>
    <w:rsid w:val="0058348B"/>
    <w:rsid w:val="00585AF1"/>
    <w:rsid w:val="005A511F"/>
    <w:rsid w:val="005E62D0"/>
    <w:rsid w:val="005E6BD1"/>
    <w:rsid w:val="00606233"/>
    <w:rsid w:val="006103E4"/>
    <w:rsid w:val="00612C98"/>
    <w:rsid w:val="00613632"/>
    <w:rsid w:val="00624628"/>
    <w:rsid w:val="0063043D"/>
    <w:rsid w:val="00665BB7"/>
    <w:rsid w:val="00681B36"/>
    <w:rsid w:val="00686513"/>
    <w:rsid w:val="006A3BB6"/>
    <w:rsid w:val="006A657A"/>
    <w:rsid w:val="006A7697"/>
    <w:rsid w:val="006B138B"/>
    <w:rsid w:val="006F767F"/>
    <w:rsid w:val="0070010E"/>
    <w:rsid w:val="00763F71"/>
    <w:rsid w:val="00770D6C"/>
    <w:rsid w:val="00781373"/>
    <w:rsid w:val="007E1870"/>
    <w:rsid w:val="0080288B"/>
    <w:rsid w:val="008321EA"/>
    <w:rsid w:val="00836E2B"/>
    <w:rsid w:val="00850EF2"/>
    <w:rsid w:val="008745E0"/>
    <w:rsid w:val="008B0F2E"/>
    <w:rsid w:val="008B68A1"/>
    <w:rsid w:val="008D564A"/>
    <w:rsid w:val="008E56C3"/>
    <w:rsid w:val="00913529"/>
    <w:rsid w:val="009270E4"/>
    <w:rsid w:val="0093578C"/>
    <w:rsid w:val="00940676"/>
    <w:rsid w:val="00975BD8"/>
    <w:rsid w:val="00984FF5"/>
    <w:rsid w:val="00987690"/>
    <w:rsid w:val="009E31C7"/>
    <w:rsid w:val="009E73E1"/>
    <w:rsid w:val="00A016EB"/>
    <w:rsid w:val="00A1795B"/>
    <w:rsid w:val="00A2528C"/>
    <w:rsid w:val="00A57C3A"/>
    <w:rsid w:val="00AA5D90"/>
    <w:rsid w:val="00AA6B5A"/>
    <w:rsid w:val="00AC2FEE"/>
    <w:rsid w:val="00AF3199"/>
    <w:rsid w:val="00AF79C9"/>
    <w:rsid w:val="00B50917"/>
    <w:rsid w:val="00B60821"/>
    <w:rsid w:val="00BB46AD"/>
    <w:rsid w:val="00BC129E"/>
    <w:rsid w:val="00BC61D1"/>
    <w:rsid w:val="00BE6598"/>
    <w:rsid w:val="00C35524"/>
    <w:rsid w:val="00C4546C"/>
    <w:rsid w:val="00C51C78"/>
    <w:rsid w:val="00C71917"/>
    <w:rsid w:val="00C8700B"/>
    <w:rsid w:val="00CA6C17"/>
    <w:rsid w:val="00CC00E0"/>
    <w:rsid w:val="00CD5504"/>
    <w:rsid w:val="00CF2A0C"/>
    <w:rsid w:val="00D03D08"/>
    <w:rsid w:val="00D04EB4"/>
    <w:rsid w:val="00D07AD5"/>
    <w:rsid w:val="00D13948"/>
    <w:rsid w:val="00D42447"/>
    <w:rsid w:val="00D63786"/>
    <w:rsid w:val="00D642C7"/>
    <w:rsid w:val="00DA10FF"/>
    <w:rsid w:val="00DB6252"/>
    <w:rsid w:val="00DC7126"/>
    <w:rsid w:val="00DC73E1"/>
    <w:rsid w:val="00DE1673"/>
    <w:rsid w:val="00E06234"/>
    <w:rsid w:val="00E073CB"/>
    <w:rsid w:val="00E07ABE"/>
    <w:rsid w:val="00E14914"/>
    <w:rsid w:val="00E247BE"/>
    <w:rsid w:val="00E37B27"/>
    <w:rsid w:val="00E44765"/>
    <w:rsid w:val="00E877DD"/>
    <w:rsid w:val="00EC263E"/>
    <w:rsid w:val="00EC606E"/>
    <w:rsid w:val="00ED1925"/>
    <w:rsid w:val="00EE26C2"/>
    <w:rsid w:val="00F5334F"/>
    <w:rsid w:val="00F57CF2"/>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ID:5351674c74846919ec735074"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648F5"/>
    <w:rsid w:val="0008748D"/>
    <w:rsid w:val="00150067"/>
    <w:rsid w:val="002D6BAC"/>
    <w:rsid w:val="00320770"/>
    <w:rsid w:val="0035310F"/>
    <w:rsid w:val="0038519E"/>
    <w:rsid w:val="003E2A25"/>
    <w:rsid w:val="0043730D"/>
    <w:rsid w:val="005311F7"/>
    <w:rsid w:val="005D5039"/>
    <w:rsid w:val="00650DA9"/>
    <w:rsid w:val="00675776"/>
    <w:rsid w:val="006D1423"/>
    <w:rsid w:val="007B4886"/>
    <w:rsid w:val="007C5171"/>
    <w:rsid w:val="00817B25"/>
    <w:rsid w:val="00874405"/>
    <w:rsid w:val="00874757"/>
    <w:rsid w:val="008804F5"/>
    <w:rsid w:val="00946F36"/>
    <w:rsid w:val="009E0224"/>
    <w:rsid w:val="00A60971"/>
    <w:rsid w:val="00AB303B"/>
    <w:rsid w:val="00AE49F5"/>
    <w:rsid w:val="00AF2CE8"/>
    <w:rsid w:val="00B15C94"/>
    <w:rsid w:val="00B737DF"/>
    <w:rsid w:val="00B85A70"/>
    <w:rsid w:val="00BD189B"/>
    <w:rsid w:val="00C93EF8"/>
    <w:rsid w:val="00D52440"/>
    <w:rsid w:val="00DB090B"/>
    <w:rsid w:val="00DB6E48"/>
    <w:rsid w:val="00E14836"/>
    <w:rsid w:val="00F451B2"/>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817B25"/>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 w:type="paragraph" w:customStyle="1" w:styleId="AD0DE148A01943978F9DDF64F1C28762">
    <w:name w:val="AD0DE148A01943978F9DDF64F1C28762"/>
    <w:rsid w:val="00DB6E48"/>
  </w:style>
  <w:style w:type="paragraph" w:customStyle="1" w:styleId="D990766958384AA59EEF5E23D7BD681F">
    <w:name w:val="D990766958384AA59EEF5E23D7BD681F"/>
    <w:rsid w:val="00DB6E48"/>
  </w:style>
  <w:style w:type="paragraph" w:customStyle="1" w:styleId="D3E65BAF1A5E487FA17842AB50A3440B">
    <w:name w:val="D3E65BAF1A5E487FA17842AB50A3440B"/>
    <w:rsid w:val="00DB6E48"/>
  </w:style>
  <w:style w:type="paragraph" w:customStyle="1" w:styleId="0351674C8DA44E249A1EB9A5E9DDFBB4">
    <w:name w:val="0351674C8DA44E249A1EB9A5E9DDFBB4"/>
    <w:rsid w:val="00DB6E48"/>
  </w:style>
  <w:style w:type="paragraph" w:customStyle="1" w:styleId="61772086EAB34AF1849A545F02591F54">
    <w:name w:val="61772086EAB34AF1849A545F02591F54"/>
    <w:rsid w:val="00DB6E48"/>
  </w:style>
  <w:style w:type="paragraph" w:customStyle="1" w:styleId="760E7495D80244109CFB0EBBE6D21804">
    <w:name w:val="760E7495D80244109CFB0EBBE6D21804"/>
    <w:rsid w:val="00DB6E48"/>
  </w:style>
  <w:style w:type="paragraph" w:customStyle="1" w:styleId="50AF8E66C5354485B3D06D0A6EACB694">
    <w:name w:val="50AF8E66C5354485B3D06D0A6EACB694"/>
    <w:rsid w:val="00DB6E48"/>
  </w:style>
  <w:style w:type="paragraph" w:customStyle="1" w:styleId="C2185B7571794E508D9F3C3E413B3795">
    <w:name w:val="C2185B7571794E508D9F3C3E413B3795"/>
    <w:rsid w:val="00DB6E48"/>
  </w:style>
  <w:style w:type="paragraph" w:customStyle="1" w:styleId="00C38088441C4338999B219E92B77491">
    <w:name w:val="00C38088441C4338999B219E92B77491"/>
    <w:rsid w:val="00DB6E48"/>
  </w:style>
  <w:style w:type="paragraph" w:customStyle="1" w:styleId="976832CC21FD45ACBDD451E1283BC179">
    <w:name w:val="976832CC21FD45ACBDD451E1283BC179"/>
    <w:rsid w:val="00DB6E48"/>
  </w:style>
  <w:style w:type="paragraph" w:customStyle="1" w:styleId="AD3C561207724F3BB5283A7D8ECF8D76">
    <w:name w:val="AD3C561207724F3BB5283A7D8ECF8D76"/>
    <w:rsid w:val="00DB6E48"/>
  </w:style>
  <w:style w:type="paragraph" w:customStyle="1" w:styleId="3FAEE1FB0FA44E8F84150BB8C84FB5D0">
    <w:name w:val="3FAEE1FB0FA44E8F84150BB8C84FB5D0"/>
    <w:rsid w:val="00DB6E48"/>
  </w:style>
  <w:style w:type="paragraph" w:customStyle="1" w:styleId="9EE282C844B749E48DE17F595A5C776E">
    <w:name w:val="9EE282C844B749E48DE17F595A5C776E"/>
    <w:rsid w:val="00DB6E48"/>
  </w:style>
  <w:style w:type="paragraph" w:customStyle="1" w:styleId="7928351A3CC04853B1388ED18E93D268">
    <w:name w:val="7928351A3CC04853B1388ED18E93D268"/>
    <w:rsid w:val="00DB6E48"/>
  </w:style>
  <w:style w:type="paragraph" w:customStyle="1" w:styleId="8C4A4B660D3A41A8B0B1FCE3272B1EE0">
    <w:name w:val="8C4A4B660D3A41A8B0B1FCE3272B1EE0"/>
    <w:rsid w:val="00DB6E48"/>
  </w:style>
  <w:style w:type="paragraph" w:customStyle="1" w:styleId="58DB337AD0A2452DB0A0E8AA0570B924">
    <w:name w:val="58DB337AD0A2452DB0A0E8AA0570B924"/>
    <w:rsid w:val="00DB6E48"/>
  </w:style>
  <w:style w:type="paragraph" w:customStyle="1" w:styleId="953F36BE17DB4D09B3894C733A0767B4">
    <w:name w:val="953F36BE17DB4D09B3894C733A0767B4"/>
    <w:rsid w:val="00DB6E48"/>
  </w:style>
  <w:style w:type="paragraph" w:customStyle="1" w:styleId="BEB73E2B704549998693526733B1499B">
    <w:name w:val="BEB73E2B704549998693526733B1499B"/>
    <w:rsid w:val="00DB6E48"/>
  </w:style>
  <w:style w:type="paragraph" w:customStyle="1" w:styleId="31DDC451FEBD453A9D476012A6BD9119">
    <w:name w:val="31DDC451FEBD453A9D476012A6BD9119"/>
    <w:rsid w:val="00DB6E48"/>
  </w:style>
  <w:style w:type="paragraph" w:customStyle="1" w:styleId="104C653BF8AA41FABE300EDAFB4D5113">
    <w:name w:val="104C653BF8AA41FABE300EDAFB4D5113"/>
    <w:rsid w:val="00DB6E48"/>
  </w:style>
  <w:style w:type="paragraph" w:customStyle="1" w:styleId="CB5DBADFA446462DB8DAA1AD3DA3C3E8">
    <w:name w:val="CB5DBADFA446462DB8DAA1AD3DA3C3E8"/>
    <w:rsid w:val="00DB6E48"/>
  </w:style>
  <w:style w:type="paragraph" w:customStyle="1" w:styleId="F1CDCA08F1D74CCEBD68A88B52325514">
    <w:name w:val="F1CDCA08F1D74CCEBD68A88B52325514"/>
    <w:rsid w:val="00DB6E48"/>
  </w:style>
  <w:style w:type="paragraph" w:customStyle="1" w:styleId="619B1D39B17B474D9408B30C9500E559">
    <w:name w:val="619B1D39B17B474D9408B30C9500E559"/>
    <w:rsid w:val="00DB6E48"/>
  </w:style>
  <w:style w:type="paragraph" w:customStyle="1" w:styleId="8E1D52A171D246D586C9B112CD36990C">
    <w:name w:val="8E1D52A171D246D586C9B112CD36990C"/>
    <w:rsid w:val="00DB6E48"/>
  </w:style>
  <w:style w:type="paragraph" w:customStyle="1" w:styleId="6D37745FB3094A6E965F4AB5346F405A">
    <w:name w:val="6D37745FB3094A6E965F4AB5346F405A"/>
    <w:rsid w:val="00DB6E48"/>
  </w:style>
  <w:style w:type="paragraph" w:customStyle="1" w:styleId="F23D3D8ABDCE47EAA2A58234CA6CCC8D">
    <w:name w:val="F23D3D8ABDCE47EAA2A58234CA6CCC8D"/>
    <w:rsid w:val="00DB6E48"/>
  </w:style>
  <w:style w:type="paragraph" w:customStyle="1" w:styleId="66182C870FAE4C40A1FE8593C26C189D">
    <w:name w:val="66182C870FAE4C40A1FE8593C26C189D"/>
    <w:rsid w:val="003E2A25"/>
  </w:style>
  <w:style w:type="paragraph" w:customStyle="1" w:styleId="2A14748711B44DAEBE1752953BB6DF72">
    <w:name w:val="2A14748711B44DAEBE1752953BB6DF72"/>
    <w:rsid w:val="003E2A25"/>
  </w:style>
  <w:style w:type="paragraph" w:customStyle="1" w:styleId="6055708F93A64467BF6601C12D3C58E8">
    <w:name w:val="6055708F93A64467BF6601C12D3C58E8"/>
    <w:rsid w:val="003E2A25"/>
  </w:style>
  <w:style w:type="paragraph" w:customStyle="1" w:styleId="705C6BE5BB6345EDA599BFAD224416C4">
    <w:name w:val="705C6BE5BB6345EDA599BFAD224416C4"/>
    <w:rsid w:val="003E2A25"/>
  </w:style>
  <w:style w:type="paragraph" w:customStyle="1" w:styleId="7F2558B8BEE9429389A9BEC4CFD0501A">
    <w:name w:val="7F2558B8BEE9429389A9BEC4CFD0501A"/>
    <w:rsid w:val="003E2A25"/>
  </w:style>
  <w:style w:type="paragraph" w:customStyle="1" w:styleId="D92B5C20D5B9482BA816896A506731F7">
    <w:name w:val="D92B5C20D5B9482BA816896A506731F7"/>
    <w:rsid w:val="003E2A25"/>
  </w:style>
  <w:style w:type="paragraph" w:customStyle="1" w:styleId="9B3FD3F926CC4356B957B033788E0EF9">
    <w:name w:val="9B3FD3F926CC4356B957B033788E0EF9"/>
    <w:rsid w:val="003E2A25"/>
  </w:style>
  <w:style w:type="paragraph" w:customStyle="1" w:styleId="3CCF31B26ACF4B9C84FCD44337245C94">
    <w:name w:val="3CCF31B26ACF4B9C84FCD44337245C94"/>
    <w:rsid w:val="003E2A25"/>
  </w:style>
  <w:style w:type="paragraph" w:customStyle="1" w:styleId="81E30EB790674CA09CF467079EADB74A">
    <w:name w:val="81E30EB790674CA09CF467079EADB74A"/>
    <w:rsid w:val="003E2A25"/>
  </w:style>
  <w:style w:type="paragraph" w:customStyle="1" w:styleId="3A0BDAB905AC4F00BD531730EBD32A20">
    <w:name w:val="3A0BDAB905AC4F00BD531730EBD32A20"/>
    <w:rsid w:val="003E2A25"/>
  </w:style>
  <w:style w:type="paragraph" w:customStyle="1" w:styleId="D5F52ED95BA742068F8A5EA3A3F6C24C">
    <w:name w:val="D5F52ED95BA742068F8A5EA3A3F6C24C"/>
    <w:rsid w:val="003E2A25"/>
  </w:style>
  <w:style w:type="paragraph" w:customStyle="1" w:styleId="992BDCC673E54D138DBE232C456A296A">
    <w:name w:val="992BDCC673E54D138DBE232C456A296A"/>
    <w:rsid w:val="003E2A25"/>
  </w:style>
  <w:style w:type="paragraph" w:customStyle="1" w:styleId="A9804D9DF315408081AAE1625BB35CB2">
    <w:name w:val="A9804D9DF315408081AAE1625BB35CB2"/>
    <w:rsid w:val="003E2A25"/>
  </w:style>
  <w:style w:type="paragraph" w:customStyle="1" w:styleId="4B6C42A732AC4B5E99794DAD58FB492C">
    <w:name w:val="4B6C42A732AC4B5E99794DAD58FB492C"/>
    <w:rsid w:val="003E2A25"/>
  </w:style>
  <w:style w:type="paragraph" w:customStyle="1" w:styleId="4339CCF127034F7EB1F57BD614D88CA9">
    <w:name w:val="4339CCF127034F7EB1F57BD614D88CA9"/>
    <w:rsid w:val="003E2A25"/>
  </w:style>
  <w:style w:type="paragraph" w:customStyle="1" w:styleId="97CD877B3FE448A7A8A0A2158AABFAEE">
    <w:name w:val="97CD877B3FE448A7A8A0A2158AABFAEE"/>
    <w:rsid w:val="003E2A25"/>
  </w:style>
  <w:style w:type="paragraph" w:customStyle="1" w:styleId="99401B6F4C0C4C9B98AE6DC56A472DE1">
    <w:name w:val="99401B6F4C0C4C9B98AE6DC56A472DE1"/>
    <w:rsid w:val="003E2A25"/>
  </w:style>
  <w:style w:type="paragraph" w:customStyle="1" w:styleId="E641E8BE17D746B6984BB17A34738A86">
    <w:name w:val="E641E8BE17D746B6984BB17A34738A86"/>
    <w:rsid w:val="003E2A25"/>
  </w:style>
  <w:style w:type="paragraph" w:customStyle="1" w:styleId="3CD05F6AFCF84845AF2BFC3A12FFD310">
    <w:name w:val="3CD05F6AFCF84845AF2BFC3A12FFD310"/>
    <w:rsid w:val="003E2A25"/>
  </w:style>
  <w:style w:type="paragraph" w:customStyle="1" w:styleId="20184C6AF7B04869BE842C647F9D2410">
    <w:name w:val="20184C6AF7B04869BE842C647F9D2410"/>
    <w:rsid w:val="003E2A25"/>
  </w:style>
  <w:style w:type="paragraph" w:customStyle="1" w:styleId="357516A4FEF44628A1BB8409FF3DCBB9">
    <w:name w:val="357516A4FEF44628A1BB8409FF3DCBB9"/>
    <w:rsid w:val="003E2A25"/>
  </w:style>
  <w:style w:type="paragraph" w:customStyle="1" w:styleId="0933551F2F394F5193417372CFF8010D">
    <w:name w:val="0933551F2F394F5193417372CFF8010D"/>
    <w:rsid w:val="003E2A25"/>
  </w:style>
  <w:style w:type="paragraph" w:customStyle="1" w:styleId="4E3845451AC34E7AAF6BC80B74B9BA2F">
    <w:name w:val="4E3845451AC34E7AAF6BC80B74B9BA2F"/>
    <w:rsid w:val="003E2A25"/>
  </w:style>
  <w:style w:type="paragraph" w:customStyle="1" w:styleId="9CDFFF3A51F346D8A422827398F89ED7">
    <w:name w:val="9CDFFF3A51F346D8A422827398F89ED7"/>
    <w:rsid w:val="003E2A25"/>
  </w:style>
  <w:style w:type="paragraph" w:customStyle="1" w:styleId="634ACAE957694270938BA1B4F214A689">
    <w:name w:val="634ACAE957694270938BA1B4F214A689"/>
    <w:rsid w:val="003E2A25"/>
  </w:style>
  <w:style w:type="paragraph" w:customStyle="1" w:styleId="D52C73311E8F4B21B46375D000176DA0">
    <w:name w:val="D52C73311E8F4B21B46375D000176DA0"/>
    <w:rsid w:val="003E2A25"/>
  </w:style>
  <w:style w:type="paragraph" w:customStyle="1" w:styleId="45525ACD42C247AB84B90026877D9C63">
    <w:name w:val="45525ACD42C247AB84B90026877D9C63"/>
    <w:rsid w:val="006D1423"/>
  </w:style>
  <w:style w:type="paragraph" w:customStyle="1" w:styleId="D1A2DC9B06884FCEA9D96D4AC9ACF1A9">
    <w:name w:val="D1A2DC9B06884FCEA9D96D4AC9ACF1A9"/>
    <w:rsid w:val="006D1423"/>
  </w:style>
  <w:style w:type="paragraph" w:customStyle="1" w:styleId="14CC89B805F64A85A428785419945ECA">
    <w:name w:val="14CC89B805F64A85A428785419945ECA"/>
    <w:rsid w:val="006D1423"/>
  </w:style>
  <w:style w:type="paragraph" w:customStyle="1" w:styleId="48EC1A3E77AE4E729C34259A593F875F">
    <w:name w:val="48EC1A3E77AE4E729C34259A593F875F"/>
    <w:rsid w:val="006D1423"/>
  </w:style>
  <w:style w:type="paragraph" w:customStyle="1" w:styleId="2310D50A2AC94C9C962CB53D4C075FE3">
    <w:name w:val="2310D50A2AC94C9C962CB53D4C075FE3"/>
    <w:rsid w:val="006D1423"/>
  </w:style>
  <w:style w:type="paragraph" w:customStyle="1" w:styleId="7B2F56D3B4A5442CB6414BE7BB07F044">
    <w:name w:val="7B2F56D3B4A5442CB6414BE7BB07F044"/>
    <w:rsid w:val="006D1423"/>
  </w:style>
  <w:style w:type="paragraph" w:customStyle="1" w:styleId="4BC4A523881F4A0BAA051A210187CE2F">
    <w:name w:val="4BC4A523881F4A0BAA051A210187CE2F"/>
    <w:rsid w:val="006D1423"/>
  </w:style>
  <w:style w:type="paragraph" w:customStyle="1" w:styleId="F40716BC6F164B328C773A8D22C2F5FE">
    <w:name w:val="F40716BC6F164B328C773A8D22C2F5FE"/>
    <w:rsid w:val="006D1423"/>
  </w:style>
  <w:style w:type="paragraph" w:customStyle="1" w:styleId="C18BC847746240E8A87A806682D78CAF">
    <w:name w:val="C18BC847746240E8A87A806682D78CAF"/>
    <w:rsid w:val="006D1423"/>
  </w:style>
  <w:style w:type="paragraph" w:customStyle="1" w:styleId="DC11ED40DEF14EA9A5729B4D13E6F18F">
    <w:name w:val="DC11ED40DEF14EA9A5729B4D13E6F18F"/>
    <w:rsid w:val="006D1423"/>
  </w:style>
  <w:style w:type="paragraph" w:customStyle="1" w:styleId="82E09D36962B41E482F76A1B3F46E12C">
    <w:name w:val="82E09D36962B41E482F76A1B3F46E12C"/>
    <w:rsid w:val="006D1423"/>
  </w:style>
  <w:style w:type="paragraph" w:customStyle="1" w:styleId="5AE5237E826E4962B5B589ED751C5F5F">
    <w:name w:val="5AE5237E826E4962B5B589ED751C5F5F"/>
    <w:rsid w:val="006D1423"/>
  </w:style>
  <w:style w:type="paragraph" w:customStyle="1" w:styleId="8E684573FCE74A5C90A07F929219AF50">
    <w:name w:val="8E684573FCE74A5C90A07F929219AF50"/>
    <w:rsid w:val="006D1423"/>
  </w:style>
  <w:style w:type="paragraph" w:customStyle="1" w:styleId="978C6C093FE74A28AE9C952099012747">
    <w:name w:val="978C6C093FE74A28AE9C952099012747"/>
    <w:rsid w:val="006D1423"/>
  </w:style>
  <w:style w:type="paragraph" w:customStyle="1" w:styleId="6DCD5F6219B24378ADD067E04AC89ABC">
    <w:name w:val="6DCD5F6219B24378ADD067E04AC89ABC"/>
    <w:rsid w:val="006D1423"/>
  </w:style>
  <w:style w:type="paragraph" w:customStyle="1" w:styleId="A7F654A66F664695BA89278910B089B7">
    <w:name w:val="A7F654A66F664695BA89278910B089B7"/>
    <w:rsid w:val="006D1423"/>
  </w:style>
  <w:style w:type="paragraph" w:customStyle="1" w:styleId="7688056BFCC846DF8379761FC245961C">
    <w:name w:val="7688056BFCC846DF8379761FC245961C"/>
    <w:rsid w:val="006D1423"/>
  </w:style>
  <w:style w:type="paragraph" w:customStyle="1" w:styleId="1B99BE9B7AF7483991631DEF6AA489D0">
    <w:name w:val="1B99BE9B7AF7483991631DEF6AA489D0"/>
    <w:rsid w:val="006D1423"/>
  </w:style>
  <w:style w:type="paragraph" w:customStyle="1" w:styleId="FB5A05DFB0E94F1783B1618A598B3A66">
    <w:name w:val="FB5A05DFB0E94F1783B1618A598B3A66"/>
    <w:rsid w:val="006D1423"/>
  </w:style>
  <w:style w:type="paragraph" w:customStyle="1" w:styleId="CA52B91811E244309E441F3CD80D3AF6">
    <w:name w:val="CA52B91811E244309E441F3CD80D3AF6"/>
    <w:rsid w:val="006D1423"/>
  </w:style>
  <w:style w:type="paragraph" w:customStyle="1" w:styleId="F5CC9AB4F50A4F469946E11136D2C131">
    <w:name w:val="F5CC9AB4F50A4F469946E11136D2C131"/>
    <w:rsid w:val="006D1423"/>
  </w:style>
  <w:style w:type="paragraph" w:customStyle="1" w:styleId="650605CECD354E9793A7FA3BEF06E65F">
    <w:name w:val="650605CECD354E9793A7FA3BEF06E65F"/>
    <w:rsid w:val="006D1423"/>
  </w:style>
  <w:style w:type="paragraph" w:customStyle="1" w:styleId="1306F43217524E30B4D0729AE90E1734">
    <w:name w:val="1306F43217524E30B4D0729AE90E1734"/>
    <w:rsid w:val="006D1423"/>
  </w:style>
  <w:style w:type="paragraph" w:customStyle="1" w:styleId="B382009C612A4DE18FB45DDD8FF29950">
    <w:name w:val="B382009C612A4DE18FB45DDD8FF29950"/>
    <w:rsid w:val="006D1423"/>
  </w:style>
  <w:style w:type="paragraph" w:customStyle="1" w:styleId="A561A8DB461B41E2A9B768C0D90C9595">
    <w:name w:val="A561A8DB461B41E2A9B768C0D90C9595"/>
    <w:rsid w:val="006D1423"/>
  </w:style>
  <w:style w:type="paragraph" w:customStyle="1" w:styleId="59CA2FEA756D49F985BF6EF26AC387EA">
    <w:name w:val="59CA2FEA756D49F985BF6EF26AC387EA"/>
    <w:rsid w:val="006D1423"/>
  </w:style>
  <w:style w:type="paragraph" w:customStyle="1" w:styleId="DA65465E24704D6E89B49BF17B33FFD9">
    <w:name w:val="DA65465E24704D6E89B49BF17B33FFD9"/>
    <w:rsid w:val="00E14836"/>
  </w:style>
  <w:style w:type="paragraph" w:customStyle="1" w:styleId="FA95AB8B8B93401C84FA45F25745F183">
    <w:name w:val="FA95AB8B8B93401C84FA45F25745F183"/>
    <w:rsid w:val="00E14836"/>
  </w:style>
  <w:style w:type="paragraph" w:customStyle="1" w:styleId="CC84CFA0A2094FC0AA3A03D49DB6227C">
    <w:name w:val="CC84CFA0A2094FC0AA3A03D49DB6227C"/>
    <w:rsid w:val="00E14836"/>
  </w:style>
  <w:style w:type="paragraph" w:customStyle="1" w:styleId="D9B442620FB4485288A03E9C10D38848">
    <w:name w:val="D9B442620FB4485288A03E9C10D38848"/>
    <w:rsid w:val="00E14836"/>
  </w:style>
  <w:style w:type="paragraph" w:customStyle="1" w:styleId="291115B205BD463496572A4B395DFB48">
    <w:name w:val="291115B205BD463496572A4B395DFB48"/>
    <w:rsid w:val="00E14836"/>
  </w:style>
  <w:style w:type="paragraph" w:customStyle="1" w:styleId="050EE2EDA79E4C45BEB6F4052D5E2B66">
    <w:name w:val="050EE2EDA79E4C45BEB6F4052D5E2B66"/>
    <w:rsid w:val="00E14836"/>
  </w:style>
  <w:style w:type="paragraph" w:customStyle="1" w:styleId="B279CBF80AE64307834A83CCE877CEB4">
    <w:name w:val="B279CBF80AE64307834A83CCE877CEB4"/>
    <w:rsid w:val="00E14836"/>
  </w:style>
  <w:style w:type="paragraph" w:customStyle="1" w:styleId="191FB72765AB4B3194A9D4487A4985B5">
    <w:name w:val="191FB72765AB4B3194A9D4487A4985B5"/>
    <w:rsid w:val="00E14836"/>
  </w:style>
  <w:style w:type="paragraph" w:customStyle="1" w:styleId="6A44BA8A13784843AA89E2643E1F202E">
    <w:name w:val="6A44BA8A13784843AA89E2643E1F202E"/>
    <w:rsid w:val="00E14836"/>
  </w:style>
  <w:style w:type="paragraph" w:customStyle="1" w:styleId="A425C499C6C249B2817F3168C7086D15">
    <w:name w:val="A425C499C6C249B2817F3168C7086D15"/>
    <w:rsid w:val="00E14836"/>
  </w:style>
  <w:style w:type="paragraph" w:customStyle="1" w:styleId="1FC0E09058434278B786A09D807C9C86">
    <w:name w:val="1FC0E09058434278B786A09D807C9C86"/>
    <w:rsid w:val="00E14836"/>
  </w:style>
  <w:style w:type="paragraph" w:customStyle="1" w:styleId="38985A52E54D46A9AFDDD8D41872074F">
    <w:name w:val="38985A52E54D46A9AFDDD8D41872074F"/>
    <w:rsid w:val="00E14836"/>
  </w:style>
  <w:style w:type="paragraph" w:customStyle="1" w:styleId="796D8BF7192D4B6BB79D284004FE8FDD">
    <w:name w:val="796D8BF7192D4B6BB79D284004FE8FDD"/>
    <w:rsid w:val="00E14836"/>
  </w:style>
  <w:style w:type="paragraph" w:customStyle="1" w:styleId="C7FD51FC2DB9480AB98DEA0FE66ACCD0">
    <w:name w:val="C7FD51FC2DB9480AB98DEA0FE66ACCD0"/>
    <w:rsid w:val="00E14836"/>
  </w:style>
  <w:style w:type="paragraph" w:customStyle="1" w:styleId="E833867478C34F7BB982975D6EB7854A">
    <w:name w:val="E833867478C34F7BB982975D6EB7854A"/>
    <w:rsid w:val="00E14836"/>
  </w:style>
  <w:style w:type="paragraph" w:customStyle="1" w:styleId="49185D97C5364CF2B8BAB9448C61D2AF">
    <w:name w:val="49185D97C5364CF2B8BAB9448C61D2AF"/>
    <w:rsid w:val="00E14836"/>
  </w:style>
  <w:style w:type="paragraph" w:customStyle="1" w:styleId="873863E7FCA2400AA253A10D64EB20F8">
    <w:name w:val="873863E7FCA2400AA253A10D64EB20F8"/>
    <w:rsid w:val="00E14836"/>
  </w:style>
  <w:style w:type="paragraph" w:customStyle="1" w:styleId="354A2DE59509444490F82375642D9439">
    <w:name w:val="354A2DE59509444490F82375642D9439"/>
    <w:rsid w:val="00E14836"/>
  </w:style>
  <w:style w:type="paragraph" w:customStyle="1" w:styleId="BC1E2775E06D446384ADA7F5B8C8C323">
    <w:name w:val="BC1E2775E06D446384ADA7F5B8C8C323"/>
    <w:rsid w:val="00E14836"/>
  </w:style>
  <w:style w:type="paragraph" w:customStyle="1" w:styleId="787973E2FD474EF585B424DEF0E6F292">
    <w:name w:val="787973E2FD474EF585B424DEF0E6F292"/>
    <w:rsid w:val="00E14836"/>
  </w:style>
  <w:style w:type="paragraph" w:customStyle="1" w:styleId="C39A108684C84F0EB70423C891DB4072">
    <w:name w:val="C39A108684C84F0EB70423C891DB4072"/>
    <w:rsid w:val="00E14836"/>
  </w:style>
  <w:style w:type="paragraph" w:customStyle="1" w:styleId="FE32F88CC5534E598E1A55C71A66E957">
    <w:name w:val="FE32F88CC5534E598E1A55C71A66E957"/>
    <w:rsid w:val="00E14836"/>
  </w:style>
  <w:style w:type="paragraph" w:customStyle="1" w:styleId="EBEC0C6CEC5247D887D9694C9B7C1FBE">
    <w:name w:val="EBEC0C6CEC5247D887D9694C9B7C1FBE"/>
    <w:rsid w:val="00E14836"/>
  </w:style>
  <w:style w:type="paragraph" w:customStyle="1" w:styleId="B72B3115DE5E41CB9FD2BB32128FF4BB">
    <w:name w:val="B72B3115DE5E41CB9FD2BB32128FF4BB"/>
    <w:rsid w:val="00E14836"/>
  </w:style>
  <w:style w:type="paragraph" w:customStyle="1" w:styleId="C2BE7634F0614C1ABD38B085FC40A9B3">
    <w:name w:val="C2BE7634F0614C1ABD38B085FC40A9B3"/>
    <w:rsid w:val="00E14836"/>
  </w:style>
  <w:style w:type="paragraph" w:customStyle="1" w:styleId="1B677D14528644F7A476464F0C02CF26">
    <w:name w:val="1B677D14528644F7A476464F0C02CF26"/>
    <w:rsid w:val="00E14836"/>
  </w:style>
  <w:style w:type="paragraph" w:customStyle="1" w:styleId="FB01CBC5A68444A9B94A9C93B53D76F2">
    <w:name w:val="FB01CBC5A68444A9B94A9C93B53D76F2"/>
    <w:rsid w:val="00AE49F5"/>
  </w:style>
  <w:style w:type="paragraph" w:customStyle="1" w:styleId="3B396998C110455285D45B04EE6E18A0">
    <w:name w:val="3B396998C110455285D45B04EE6E18A0"/>
    <w:rsid w:val="00AE49F5"/>
  </w:style>
  <w:style w:type="paragraph" w:customStyle="1" w:styleId="8B0A9728DD21423F856C2FF6CF369AC1">
    <w:name w:val="8B0A9728DD21423F856C2FF6CF369AC1"/>
    <w:rsid w:val="00AE49F5"/>
  </w:style>
  <w:style w:type="paragraph" w:customStyle="1" w:styleId="6B76B158AB83491A9D1C25A1B6ABBA7D">
    <w:name w:val="6B76B158AB83491A9D1C25A1B6ABBA7D"/>
    <w:rsid w:val="00AE49F5"/>
  </w:style>
  <w:style w:type="paragraph" w:customStyle="1" w:styleId="D17F88F079064521A92BF5F24BB16199">
    <w:name w:val="D17F88F079064521A92BF5F24BB16199"/>
    <w:rsid w:val="00AE49F5"/>
  </w:style>
  <w:style w:type="paragraph" w:customStyle="1" w:styleId="5A4FCD4A7B3F482292525D063085483A">
    <w:name w:val="5A4FCD4A7B3F482292525D063085483A"/>
    <w:rsid w:val="00AE49F5"/>
  </w:style>
  <w:style w:type="paragraph" w:customStyle="1" w:styleId="7C26048134C74F71AA7A02D4BA134D39">
    <w:name w:val="7C26048134C74F71AA7A02D4BA134D39"/>
    <w:rsid w:val="00AE49F5"/>
  </w:style>
  <w:style w:type="paragraph" w:customStyle="1" w:styleId="7D3F7CFAFC194C11B1756820922271B9">
    <w:name w:val="7D3F7CFAFC194C11B1756820922271B9"/>
    <w:rsid w:val="00AE49F5"/>
  </w:style>
  <w:style w:type="paragraph" w:customStyle="1" w:styleId="284E7CE99F5841C19BA6C37B065788DC">
    <w:name w:val="284E7CE99F5841C19BA6C37B065788DC"/>
    <w:rsid w:val="00AE49F5"/>
  </w:style>
  <w:style w:type="paragraph" w:customStyle="1" w:styleId="4901ABA3CBEC4B8FACA07DD9F4511ACA">
    <w:name w:val="4901ABA3CBEC4B8FACA07DD9F4511ACA"/>
    <w:rsid w:val="00AE49F5"/>
  </w:style>
  <w:style w:type="paragraph" w:customStyle="1" w:styleId="42B67964CA6D40A0ADD4C0375F10F349">
    <w:name w:val="42B67964CA6D40A0ADD4C0375F10F349"/>
    <w:rsid w:val="00AE49F5"/>
  </w:style>
  <w:style w:type="paragraph" w:customStyle="1" w:styleId="123D607E40E1405D8B0C9AC9C1E573C3">
    <w:name w:val="123D607E40E1405D8B0C9AC9C1E573C3"/>
    <w:rsid w:val="00AE49F5"/>
  </w:style>
  <w:style w:type="paragraph" w:customStyle="1" w:styleId="EA1EF8342D1B422BB95EB8E7E4E2E84D">
    <w:name w:val="EA1EF8342D1B422BB95EB8E7E4E2E84D"/>
    <w:rsid w:val="00AE49F5"/>
  </w:style>
  <w:style w:type="paragraph" w:customStyle="1" w:styleId="9E18DAF9C5DB42959B3F2A2344A07939">
    <w:name w:val="9E18DAF9C5DB42959B3F2A2344A07939"/>
    <w:rsid w:val="00AE49F5"/>
  </w:style>
  <w:style w:type="paragraph" w:customStyle="1" w:styleId="6C487D341D114A728BE53CF39C9F5DA5">
    <w:name w:val="6C487D341D114A728BE53CF39C9F5DA5"/>
    <w:rsid w:val="00AE49F5"/>
  </w:style>
  <w:style w:type="paragraph" w:customStyle="1" w:styleId="35185C25689F45488B912BFEB80943CA">
    <w:name w:val="35185C25689F45488B912BFEB80943CA"/>
    <w:rsid w:val="00AE49F5"/>
  </w:style>
  <w:style w:type="paragraph" w:customStyle="1" w:styleId="08D54990E54F4A9BBD65F00AE66151B7">
    <w:name w:val="08D54990E54F4A9BBD65F00AE66151B7"/>
    <w:rsid w:val="00AE49F5"/>
  </w:style>
  <w:style w:type="paragraph" w:customStyle="1" w:styleId="2D6AF309BD564036908A5A62EAFE812A">
    <w:name w:val="2D6AF309BD564036908A5A62EAFE812A"/>
    <w:rsid w:val="00AE49F5"/>
  </w:style>
  <w:style w:type="paragraph" w:customStyle="1" w:styleId="E3BE14D3E0B44EFA8DED5E051940F139">
    <w:name w:val="E3BE14D3E0B44EFA8DED5E051940F139"/>
    <w:rsid w:val="00AE49F5"/>
  </w:style>
  <w:style w:type="paragraph" w:customStyle="1" w:styleId="B4B44E86A435470688E2730E73BCFC83">
    <w:name w:val="B4B44E86A435470688E2730E73BCFC83"/>
    <w:rsid w:val="00AE49F5"/>
  </w:style>
  <w:style w:type="paragraph" w:customStyle="1" w:styleId="D0DDBC036DF1462CBAEED8D1B2ACCAA7">
    <w:name w:val="D0DDBC036DF1462CBAEED8D1B2ACCAA7"/>
    <w:rsid w:val="00AE49F5"/>
  </w:style>
  <w:style w:type="paragraph" w:customStyle="1" w:styleId="57A173F5C08C413E9211220B6A2229A4">
    <w:name w:val="57A173F5C08C413E9211220B6A2229A4"/>
    <w:rsid w:val="00AE49F5"/>
  </w:style>
  <w:style w:type="paragraph" w:customStyle="1" w:styleId="26F14BDD8B374ECD9F79BEFF9D50F645">
    <w:name w:val="26F14BDD8B374ECD9F79BEFF9D50F645"/>
    <w:rsid w:val="00AE49F5"/>
  </w:style>
  <w:style w:type="paragraph" w:customStyle="1" w:styleId="1214ECBBC3DE4114A7A90F5CC8E50FE6">
    <w:name w:val="1214ECBBC3DE4114A7A90F5CC8E50FE6"/>
    <w:rsid w:val="00AE49F5"/>
  </w:style>
  <w:style w:type="paragraph" w:customStyle="1" w:styleId="1CC1E2C3029444629C1FA20093BE1173">
    <w:name w:val="1CC1E2C3029444629C1FA20093BE1173"/>
    <w:rsid w:val="00AE49F5"/>
  </w:style>
  <w:style w:type="paragraph" w:customStyle="1" w:styleId="632BD00CD27E40159976C6C0D6DECE6F">
    <w:name w:val="632BD00CD27E40159976C6C0D6DECE6F"/>
    <w:rsid w:val="00AE49F5"/>
  </w:style>
  <w:style w:type="paragraph" w:customStyle="1" w:styleId="CDC3D5AA5474456D82FC276A9B003656">
    <w:name w:val="CDC3D5AA5474456D82FC276A9B003656"/>
    <w:rsid w:val="005D5039"/>
  </w:style>
  <w:style w:type="paragraph" w:customStyle="1" w:styleId="B1CE4CE5D2134376AF4D11B75DA151F6">
    <w:name w:val="B1CE4CE5D2134376AF4D11B75DA151F6"/>
    <w:rsid w:val="005D5039"/>
  </w:style>
  <w:style w:type="paragraph" w:customStyle="1" w:styleId="E07B6C0A7A9843DCB69B88E1C05365E5">
    <w:name w:val="E07B6C0A7A9843DCB69B88E1C05365E5"/>
    <w:rsid w:val="005D5039"/>
  </w:style>
  <w:style w:type="paragraph" w:customStyle="1" w:styleId="24C0980E8AE04149AA0992E438214F31">
    <w:name w:val="24C0980E8AE04149AA0992E438214F31"/>
    <w:rsid w:val="005D5039"/>
  </w:style>
  <w:style w:type="paragraph" w:customStyle="1" w:styleId="716A59F5AEEA481C8A294E8BE1F8F108">
    <w:name w:val="716A59F5AEEA481C8A294E8BE1F8F108"/>
    <w:rsid w:val="005D5039"/>
  </w:style>
  <w:style w:type="paragraph" w:customStyle="1" w:styleId="D5B5775B52E348A788E0785482D8EF1A">
    <w:name w:val="D5B5775B52E348A788E0785482D8EF1A"/>
    <w:rsid w:val="005D5039"/>
  </w:style>
  <w:style w:type="paragraph" w:customStyle="1" w:styleId="FE4AB55137C645FFA115A85700BA6A6B">
    <w:name w:val="FE4AB55137C645FFA115A85700BA6A6B"/>
    <w:rsid w:val="005D5039"/>
  </w:style>
  <w:style w:type="paragraph" w:customStyle="1" w:styleId="B062C62418B242E1A4301EE0B2CAEF40">
    <w:name w:val="B062C62418B242E1A4301EE0B2CAEF40"/>
    <w:rsid w:val="005D5039"/>
  </w:style>
  <w:style w:type="paragraph" w:customStyle="1" w:styleId="6B586478BD7249BC8D586D638FC4BA11">
    <w:name w:val="6B586478BD7249BC8D586D638FC4BA11"/>
    <w:rsid w:val="005D5039"/>
  </w:style>
  <w:style w:type="paragraph" w:customStyle="1" w:styleId="520A6FA4751F4CECAA0AB0695012B533">
    <w:name w:val="520A6FA4751F4CECAA0AB0695012B533"/>
    <w:rsid w:val="005D5039"/>
  </w:style>
  <w:style w:type="paragraph" w:customStyle="1" w:styleId="ECE2F4EF0EBB44B58D569C27104EBD09">
    <w:name w:val="ECE2F4EF0EBB44B58D569C27104EBD09"/>
    <w:rsid w:val="005D5039"/>
  </w:style>
  <w:style w:type="paragraph" w:customStyle="1" w:styleId="80E86A1418224489B8EE7951F956CD3E">
    <w:name w:val="80E86A1418224489B8EE7951F956CD3E"/>
    <w:rsid w:val="005D5039"/>
  </w:style>
  <w:style w:type="paragraph" w:customStyle="1" w:styleId="83A8001C010A4B56A9C4618F6F10F790">
    <w:name w:val="83A8001C010A4B56A9C4618F6F10F790"/>
    <w:rsid w:val="005D5039"/>
  </w:style>
  <w:style w:type="paragraph" w:customStyle="1" w:styleId="434793B82B8B4E46829E47E7D5536677">
    <w:name w:val="434793B82B8B4E46829E47E7D5536677"/>
    <w:rsid w:val="005D5039"/>
  </w:style>
  <w:style w:type="paragraph" w:customStyle="1" w:styleId="9B09C5D3F77E4A5BAF901251BE44486B">
    <w:name w:val="9B09C5D3F77E4A5BAF901251BE44486B"/>
    <w:rsid w:val="005D5039"/>
  </w:style>
  <w:style w:type="paragraph" w:customStyle="1" w:styleId="42E111B9C3C54856AB9B77F96A6C89D3">
    <w:name w:val="42E111B9C3C54856AB9B77F96A6C89D3"/>
    <w:rsid w:val="005D5039"/>
  </w:style>
  <w:style w:type="paragraph" w:customStyle="1" w:styleId="A941D3008A80425DAD4EC38B6EA8A941">
    <w:name w:val="A941D3008A80425DAD4EC38B6EA8A941"/>
    <w:rsid w:val="005D5039"/>
  </w:style>
  <w:style w:type="paragraph" w:customStyle="1" w:styleId="3F198B61800441819FE528F76E9DCC17">
    <w:name w:val="3F198B61800441819FE528F76E9DCC17"/>
    <w:rsid w:val="005D5039"/>
  </w:style>
  <w:style w:type="paragraph" w:customStyle="1" w:styleId="D9336F80E19845BAA393E2336546DCFE">
    <w:name w:val="D9336F80E19845BAA393E2336546DCFE"/>
    <w:rsid w:val="005D5039"/>
  </w:style>
  <w:style w:type="paragraph" w:customStyle="1" w:styleId="921E3AB998BD44508DFBDAC60512DBD4">
    <w:name w:val="921E3AB998BD44508DFBDAC60512DBD4"/>
    <w:rsid w:val="005D5039"/>
  </w:style>
  <w:style w:type="paragraph" w:customStyle="1" w:styleId="9022E3E01E9147C1A9B136B0E3131BF6">
    <w:name w:val="9022E3E01E9147C1A9B136B0E3131BF6"/>
    <w:rsid w:val="005D5039"/>
  </w:style>
  <w:style w:type="paragraph" w:customStyle="1" w:styleId="921B8DC13A854006A1E9A4C3DC336085">
    <w:name w:val="921B8DC13A854006A1E9A4C3DC336085"/>
    <w:rsid w:val="005D5039"/>
  </w:style>
  <w:style w:type="paragraph" w:customStyle="1" w:styleId="F520BC0F94CA46A0834142376643877B">
    <w:name w:val="F520BC0F94CA46A0834142376643877B"/>
    <w:rsid w:val="005D5039"/>
  </w:style>
  <w:style w:type="paragraph" w:customStyle="1" w:styleId="59DD09C477BE4BA781FCD535FB9E9C68">
    <w:name w:val="59DD09C477BE4BA781FCD535FB9E9C68"/>
    <w:rsid w:val="005D5039"/>
  </w:style>
  <w:style w:type="paragraph" w:customStyle="1" w:styleId="FB5E61AFBFA24C5A871D9E35C7DA8ADC">
    <w:name w:val="FB5E61AFBFA24C5A871D9E35C7DA8ADC"/>
    <w:rsid w:val="005D5039"/>
  </w:style>
  <w:style w:type="paragraph" w:customStyle="1" w:styleId="832D6438801243F9BE3C352B83263CC9">
    <w:name w:val="832D6438801243F9BE3C352B83263CC9"/>
    <w:rsid w:val="005D5039"/>
  </w:style>
  <w:style w:type="paragraph" w:customStyle="1" w:styleId="DD33F8D4C9B34951918A893F3DF33B55">
    <w:name w:val="DD33F8D4C9B34951918A893F3DF33B55"/>
    <w:rsid w:val="00320770"/>
  </w:style>
  <w:style w:type="paragraph" w:customStyle="1" w:styleId="BAC0055F5B83422183807ADEC924DD9A">
    <w:name w:val="BAC0055F5B83422183807ADEC924DD9A"/>
    <w:rsid w:val="00320770"/>
  </w:style>
  <w:style w:type="paragraph" w:customStyle="1" w:styleId="170AC13A724D40F989ECCD7FAB108D2A">
    <w:name w:val="170AC13A724D40F989ECCD7FAB108D2A"/>
    <w:rsid w:val="00320770"/>
  </w:style>
  <w:style w:type="paragraph" w:customStyle="1" w:styleId="5D96002CFC324B05BB03C8C74094FB26">
    <w:name w:val="5D96002CFC324B05BB03C8C74094FB26"/>
    <w:rsid w:val="00320770"/>
  </w:style>
  <w:style w:type="paragraph" w:customStyle="1" w:styleId="40C1615205E34584A311FCEF284831B5">
    <w:name w:val="40C1615205E34584A311FCEF284831B5"/>
    <w:rsid w:val="00320770"/>
  </w:style>
  <w:style w:type="paragraph" w:customStyle="1" w:styleId="99E457977D6A4C03AC988FA22C5B3A18">
    <w:name w:val="99E457977D6A4C03AC988FA22C5B3A18"/>
    <w:rsid w:val="00320770"/>
  </w:style>
  <w:style w:type="paragraph" w:customStyle="1" w:styleId="14B9E9363ABF41C8A38F592708AFF0FE">
    <w:name w:val="14B9E9363ABF41C8A38F592708AFF0FE"/>
    <w:rsid w:val="00320770"/>
  </w:style>
  <w:style w:type="paragraph" w:customStyle="1" w:styleId="8CDAD017A94A4634ABD3E47AB63101BA">
    <w:name w:val="8CDAD017A94A4634ABD3E47AB63101BA"/>
    <w:rsid w:val="00320770"/>
  </w:style>
  <w:style w:type="paragraph" w:customStyle="1" w:styleId="BD5D5992C9E742C4988D66E7C00B1CBA">
    <w:name w:val="BD5D5992C9E742C4988D66E7C00B1CBA"/>
    <w:rsid w:val="00320770"/>
  </w:style>
  <w:style w:type="paragraph" w:customStyle="1" w:styleId="0A7CB86522904855B7B8F839135C2B17">
    <w:name w:val="0A7CB86522904855B7B8F839135C2B17"/>
    <w:rsid w:val="00320770"/>
  </w:style>
  <w:style w:type="paragraph" w:customStyle="1" w:styleId="8C5316C4D1F64956A6CBCBE536C31BF4">
    <w:name w:val="8C5316C4D1F64956A6CBCBE536C31BF4"/>
    <w:rsid w:val="00320770"/>
  </w:style>
  <w:style w:type="paragraph" w:customStyle="1" w:styleId="1CB3C63950B347A89CF4BE4DB2544016">
    <w:name w:val="1CB3C63950B347A89CF4BE4DB2544016"/>
    <w:rsid w:val="00320770"/>
  </w:style>
  <w:style w:type="paragraph" w:customStyle="1" w:styleId="479B72D0D7364C76A155E71F10253997">
    <w:name w:val="479B72D0D7364C76A155E71F10253997"/>
    <w:rsid w:val="00320770"/>
  </w:style>
  <w:style w:type="paragraph" w:customStyle="1" w:styleId="3136E7204EC747E58750770E6A0E35CF">
    <w:name w:val="3136E7204EC747E58750770E6A0E35CF"/>
    <w:rsid w:val="00320770"/>
  </w:style>
  <w:style w:type="paragraph" w:customStyle="1" w:styleId="BE578299140A4651A865AF8CF94DC4A9">
    <w:name w:val="BE578299140A4651A865AF8CF94DC4A9"/>
    <w:rsid w:val="00320770"/>
  </w:style>
  <w:style w:type="paragraph" w:customStyle="1" w:styleId="CA010C3D407748288A6C6AB915C4484B">
    <w:name w:val="CA010C3D407748288A6C6AB915C4484B"/>
    <w:rsid w:val="00320770"/>
  </w:style>
  <w:style w:type="paragraph" w:customStyle="1" w:styleId="5A7C026889E745268467EA6265F051BB">
    <w:name w:val="5A7C026889E745268467EA6265F051BB"/>
    <w:rsid w:val="00320770"/>
  </w:style>
  <w:style w:type="paragraph" w:customStyle="1" w:styleId="B96690B89C9C4A328139E87E117B2F10">
    <w:name w:val="B96690B89C9C4A328139E87E117B2F10"/>
    <w:rsid w:val="00320770"/>
  </w:style>
  <w:style w:type="paragraph" w:customStyle="1" w:styleId="9707CFCC08D843FA927E05F6D91C0954">
    <w:name w:val="9707CFCC08D843FA927E05F6D91C0954"/>
    <w:rsid w:val="00320770"/>
  </w:style>
  <w:style w:type="paragraph" w:customStyle="1" w:styleId="0E902C13B8514928961D9B7D323ADF8B">
    <w:name w:val="0E902C13B8514928961D9B7D323ADF8B"/>
    <w:rsid w:val="00320770"/>
  </w:style>
  <w:style w:type="paragraph" w:customStyle="1" w:styleId="890D48759D6C473BA032B02B24EE4D11">
    <w:name w:val="890D48759D6C473BA032B02B24EE4D11"/>
    <w:rsid w:val="00320770"/>
  </w:style>
  <w:style w:type="paragraph" w:customStyle="1" w:styleId="442E8E1D0E4742EDABCBFE3288CF1EBE">
    <w:name w:val="442E8E1D0E4742EDABCBFE3288CF1EBE"/>
    <w:rsid w:val="00320770"/>
  </w:style>
  <w:style w:type="paragraph" w:customStyle="1" w:styleId="C81F9968DD334825A61463AE1C002CDB">
    <w:name w:val="C81F9968DD334825A61463AE1C002CDB"/>
    <w:rsid w:val="00320770"/>
  </w:style>
  <w:style w:type="paragraph" w:customStyle="1" w:styleId="B37280C1BDE04261B017537BD48DDC3D">
    <w:name w:val="B37280C1BDE04261B017537BD48DDC3D"/>
    <w:rsid w:val="00320770"/>
  </w:style>
  <w:style w:type="paragraph" w:customStyle="1" w:styleId="D40EBB2B9C1C4E23BBF003E6E69510E9">
    <w:name w:val="D40EBB2B9C1C4E23BBF003E6E69510E9"/>
    <w:rsid w:val="00320770"/>
  </w:style>
  <w:style w:type="paragraph" w:customStyle="1" w:styleId="8AEFCD265A0140E48B38D33C8079E596">
    <w:name w:val="8AEFCD265A0140E48B38D33C8079E596"/>
    <w:rsid w:val="00320770"/>
  </w:style>
  <w:style w:type="paragraph" w:customStyle="1" w:styleId="7202FD612A484EC1905A4559495D77B5">
    <w:name w:val="7202FD612A484EC1905A4559495D77B5"/>
    <w:rsid w:val="00817B25"/>
  </w:style>
  <w:style w:type="paragraph" w:customStyle="1" w:styleId="BF1C3DA984D440AAA0533639C07FBB69">
    <w:name w:val="BF1C3DA984D440AAA0533639C07FBB69"/>
    <w:rsid w:val="00817B25"/>
  </w:style>
  <w:style w:type="paragraph" w:customStyle="1" w:styleId="11A831F9AE54475F8ADA7199F1A0AE57">
    <w:name w:val="11A831F9AE54475F8ADA7199F1A0AE57"/>
    <w:rsid w:val="00817B25"/>
  </w:style>
  <w:style w:type="paragraph" w:customStyle="1" w:styleId="CA8ECBF77167405383AD7A7F490A1FCB">
    <w:name w:val="CA8ECBF77167405383AD7A7F490A1FCB"/>
    <w:rsid w:val="00817B25"/>
  </w:style>
  <w:style w:type="paragraph" w:customStyle="1" w:styleId="709D4415734040DBBB51F9E4AB8B0FCA">
    <w:name w:val="709D4415734040DBBB51F9E4AB8B0FCA"/>
    <w:rsid w:val="00817B25"/>
  </w:style>
  <w:style w:type="paragraph" w:customStyle="1" w:styleId="F652749E37C14696916D44C9CF96121E">
    <w:name w:val="F652749E37C14696916D44C9CF96121E"/>
    <w:rsid w:val="00817B25"/>
  </w:style>
  <w:style w:type="paragraph" w:customStyle="1" w:styleId="45DB7FC0FB8647AB97F065692C14C9E3">
    <w:name w:val="45DB7FC0FB8647AB97F065692C14C9E3"/>
    <w:rsid w:val="00817B25"/>
  </w:style>
  <w:style w:type="paragraph" w:customStyle="1" w:styleId="847086EAD39A4F8CBDDCD90FA8EF2EAB">
    <w:name w:val="847086EAD39A4F8CBDDCD90FA8EF2EAB"/>
    <w:rsid w:val="00817B25"/>
  </w:style>
  <w:style w:type="paragraph" w:customStyle="1" w:styleId="2BC04AEB637545BAA65364E5E8F00368">
    <w:name w:val="2BC04AEB637545BAA65364E5E8F00368"/>
    <w:rsid w:val="00817B25"/>
  </w:style>
  <w:style w:type="paragraph" w:customStyle="1" w:styleId="8A71C6A8B203475F9F5EC592DD2BEF27">
    <w:name w:val="8A71C6A8B203475F9F5EC592DD2BEF27"/>
    <w:rsid w:val="00817B25"/>
  </w:style>
  <w:style w:type="paragraph" w:customStyle="1" w:styleId="CF11F5040C594A6EA40056AE9DE8E5DC">
    <w:name w:val="CF11F5040C594A6EA40056AE9DE8E5DC"/>
    <w:rsid w:val="00817B25"/>
  </w:style>
  <w:style w:type="paragraph" w:customStyle="1" w:styleId="805CE7731B184B1199199AC3ABC96AD4">
    <w:name w:val="805CE7731B184B1199199AC3ABC96AD4"/>
    <w:rsid w:val="00817B25"/>
  </w:style>
  <w:style w:type="paragraph" w:customStyle="1" w:styleId="655B053B6E1649D280B1C1E9D013C711">
    <w:name w:val="655B053B6E1649D280B1C1E9D013C711"/>
    <w:rsid w:val="00817B25"/>
  </w:style>
  <w:style w:type="paragraph" w:customStyle="1" w:styleId="B3C3F1B1D3C84558A951FDED71CF7CC0">
    <w:name w:val="B3C3F1B1D3C84558A951FDED71CF7CC0"/>
    <w:rsid w:val="00817B25"/>
  </w:style>
  <w:style w:type="paragraph" w:customStyle="1" w:styleId="EC04E613B04E4F99AAD6FA759E020273">
    <w:name w:val="EC04E613B04E4F99AAD6FA759E020273"/>
    <w:rsid w:val="00817B25"/>
  </w:style>
  <w:style w:type="paragraph" w:customStyle="1" w:styleId="14580E5C199A43B7A525CDEAB1F5795A">
    <w:name w:val="14580E5C199A43B7A525CDEAB1F5795A"/>
    <w:rsid w:val="00817B25"/>
  </w:style>
  <w:style w:type="paragraph" w:customStyle="1" w:styleId="147CD7A964C54B1997B2D1197739F6EF">
    <w:name w:val="147CD7A964C54B1997B2D1197739F6EF"/>
    <w:rsid w:val="00817B25"/>
  </w:style>
  <w:style w:type="paragraph" w:customStyle="1" w:styleId="8F0C25F657DD417282A23BDB681B1EEA">
    <w:name w:val="8F0C25F657DD417282A23BDB681B1EEA"/>
    <w:rsid w:val="00817B25"/>
  </w:style>
  <w:style w:type="paragraph" w:customStyle="1" w:styleId="C41B0C2700DC45878821DDAACCF48CC2">
    <w:name w:val="C41B0C2700DC45878821DDAACCF48CC2"/>
    <w:rsid w:val="00817B25"/>
  </w:style>
  <w:style w:type="paragraph" w:customStyle="1" w:styleId="296D1A398FD948A68325872A4C7D57D7">
    <w:name w:val="296D1A398FD948A68325872A4C7D57D7"/>
    <w:rsid w:val="00817B25"/>
  </w:style>
  <w:style w:type="paragraph" w:customStyle="1" w:styleId="A488A9C2D6C34A3C9530F9F30D08E010">
    <w:name w:val="A488A9C2D6C34A3C9530F9F30D08E010"/>
    <w:rsid w:val="00817B25"/>
  </w:style>
  <w:style w:type="paragraph" w:customStyle="1" w:styleId="AB355A6F8FDD4EE09210D4B2F3D4B356">
    <w:name w:val="AB355A6F8FDD4EE09210D4B2F3D4B356"/>
    <w:rsid w:val="00817B25"/>
  </w:style>
  <w:style w:type="paragraph" w:customStyle="1" w:styleId="CA3A31DD6D0C45CE8F23546B865A256B">
    <w:name w:val="CA3A31DD6D0C45CE8F23546B865A256B"/>
    <w:rsid w:val="00817B25"/>
  </w:style>
  <w:style w:type="paragraph" w:customStyle="1" w:styleId="17E5F3C85490428BA9117BA5E2AA1E92">
    <w:name w:val="17E5F3C85490428BA9117BA5E2AA1E92"/>
    <w:rsid w:val="00817B25"/>
  </w:style>
  <w:style w:type="paragraph" w:customStyle="1" w:styleId="78CDD560CC3C437A970ABB34B53EA368">
    <w:name w:val="78CDD560CC3C437A970ABB34B53EA368"/>
    <w:rsid w:val="00817B25"/>
  </w:style>
  <w:style w:type="paragraph" w:customStyle="1" w:styleId="3BD3D11BAA4A4933A4DBA882B9A6DB97">
    <w:name w:val="3BD3D11BAA4A4933A4DBA882B9A6DB97"/>
    <w:rsid w:val="00817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FDED5-B321-4F73-ABE4-EDE37B98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24970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1.6</dc:subject>
  <dc:creator>Terry Davis</dc:creator>
  <cp:lastModifiedBy>Terry Davis</cp:lastModifiedBy>
  <cp:revision>7</cp:revision>
  <dcterms:created xsi:type="dcterms:W3CDTF">2014-07-31T19:35:00Z</dcterms:created>
  <dcterms:modified xsi:type="dcterms:W3CDTF">2014-10-27T20:26:00Z</dcterms:modified>
</cp:coreProperties>
</file>