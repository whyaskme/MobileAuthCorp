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B01E4" w:rsidRPr="008013C0" w:rsidRDefault="009B01E4" w:rsidP="009B01E4">
      <w:pPr>
        <w:shd w:val="clear" w:color="auto" w:fill="FFFFFF"/>
        <w:spacing w:before="0" w:after="0"/>
        <w:ind w:left="0" w:firstLine="0"/>
        <w:jc w:val="center"/>
        <w:rPr>
          <w:rFonts w:cs="Arial"/>
          <w:b/>
          <w:bCs/>
          <w:color w:val="222222"/>
          <w:sz w:val="22"/>
        </w:rPr>
      </w:pPr>
      <w:r w:rsidRPr="009B01E4">
        <w:rPr>
          <w:rFonts w:cs="Arial"/>
          <w:b/>
          <w:bCs/>
          <w:color w:val="222222"/>
          <w:sz w:val="22"/>
        </w:rPr>
        <w:t>Statement of Work #1</w:t>
      </w:r>
    </w:p>
    <w:p w:rsidR="009B01E4" w:rsidRPr="009B01E4" w:rsidRDefault="009B01E4" w:rsidP="009B01E4">
      <w:pPr>
        <w:shd w:val="clear" w:color="auto" w:fill="FFFFFF"/>
        <w:spacing w:before="0" w:after="0"/>
        <w:ind w:left="0" w:firstLine="0"/>
        <w:jc w:val="center"/>
        <w:rPr>
          <w:rFonts w:cs="Arial"/>
          <w:color w:val="222222"/>
          <w:sz w:val="22"/>
        </w:rPr>
      </w:pPr>
      <w:r w:rsidRPr="009B01E4">
        <w:rPr>
          <w:rFonts w:cs="Arial"/>
          <w:b/>
          <w:bCs/>
          <w:color w:val="222222"/>
          <w:sz w:val="22"/>
        </w:rPr>
        <w:t xml:space="preserve">Development </w:t>
      </w:r>
      <w:r w:rsidR="004418CA">
        <w:rPr>
          <w:rFonts w:cs="Arial"/>
          <w:b/>
          <w:bCs/>
          <w:color w:val="222222"/>
          <w:sz w:val="22"/>
        </w:rPr>
        <w:t>and Integration Phase</w:t>
      </w:r>
    </w:p>
    <w:p w:rsidR="009B01E4" w:rsidRPr="009B01E4" w:rsidRDefault="009B01E4" w:rsidP="009B01E4">
      <w:pPr>
        <w:shd w:val="clear" w:color="auto" w:fill="FFFFFF"/>
        <w:spacing w:before="0" w:after="0"/>
        <w:ind w:left="0" w:firstLine="0"/>
        <w:jc w:val="center"/>
        <w:rPr>
          <w:rFonts w:cs="Arial"/>
          <w:color w:val="222222"/>
          <w:sz w:val="22"/>
        </w:rPr>
      </w:pPr>
      <w:r w:rsidRPr="009B01E4">
        <w:rPr>
          <w:rFonts w:cs="Arial"/>
          <w:b/>
          <w:bCs/>
          <w:color w:val="222222"/>
          <w:sz w:val="22"/>
        </w:rPr>
        <w:t>MAC One-Time P</w:t>
      </w:r>
      <w:r w:rsidR="008013C0" w:rsidRPr="008013C0">
        <w:rPr>
          <w:rFonts w:cs="Arial"/>
          <w:b/>
          <w:bCs/>
          <w:color w:val="222222"/>
          <w:sz w:val="22"/>
        </w:rPr>
        <w:t>assword</w:t>
      </w:r>
      <w:r w:rsidRPr="009B01E4">
        <w:rPr>
          <w:rFonts w:cs="Arial"/>
          <w:b/>
          <w:bCs/>
          <w:color w:val="222222"/>
          <w:sz w:val="22"/>
        </w:rPr>
        <w:t xml:space="preserve"> (OTP) </w:t>
      </w:r>
      <w:r w:rsidR="002B3E91">
        <w:rPr>
          <w:rFonts w:cs="Arial"/>
          <w:b/>
          <w:bCs/>
          <w:color w:val="222222"/>
          <w:sz w:val="22"/>
        </w:rPr>
        <w:t>System</w:t>
      </w:r>
    </w:p>
    <w:p w:rsidR="009B01E4" w:rsidRPr="009B01E4" w:rsidRDefault="009B01E4" w:rsidP="009B01E4">
      <w:pPr>
        <w:shd w:val="clear" w:color="auto" w:fill="FFFFFF"/>
        <w:spacing w:before="0" w:after="0"/>
        <w:ind w:left="0" w:firstLine="0"/>
        <w:jc w:val="center"/>
        <w:rPr>
          <w:rFonts w:cs="Arial"/>
          <w:color w:val="222222"/>
        </w:rPr>
      </w:pPr>
    </w:p>
    <w:p w:rsidR="009B01E4" w:rsidRPr="009B01E4" w:rsidRDefault="009B01E4" w:rsidP="009B01E4">
      <w:pPr>
        <w:shd w:val="clear" w:color="auto" w:fill="FFFFFF"/>
        <w:spacing w:before="0" w:after="0"/>
        <w:ind w:left="0" w:firstLine="0"/>
        <w:rPr>
          <w:rFonts w:cs="Arial"/>
          <w:color w:val="222222"/>
        </w:rPr>
      </w:pPr>
      <w:r w:rsidRPr="009B01E4">
        <w:rPr>
          <w:rFonts w:cs="Arial"/>
          <w:b/>
          <w:bCs/>
          <w:color w:val="222222"/>
          <w:u w:val="single"/>
        </w:rPr>
        <w:t>Description</w:t>
      </w:r>
    </w:p>
    <w:p w:rsidR="006319A8" w:rsidRDefault="00676A70" w:rsidP="00313761">
      <w:pPr>
        <w:shd w:val="clear" w:color="auto" w:fill="FFFFFF"/>
        <w:spacing w:before="120" w:after="120"/>
        <w:ind w:left="360"/>
        <w:rPr>
          <w:rFonts w:cs="Arial"/>
          <w:color w:val="222222"/>
        </w:rPr>
      </w:pPr>
      <w:r>
        <w:rPr>
          <w:rFonts w:cs="Arial"/>
          <w:color w:val="222222"/>
        </w:rPr>
        <w:t>Mobile Authentication Corporation (“MAC”) provides an Out-Of-Band, One-Time Password (OTP) solution that provides End User authentication and payment transaction verification of financial transactions.  The MAC OTP system is designed to be integrated into existing payment processes.  It is comprised of a set of Web Services that provide the needed functionally to deliver OTPs to the End User’s mobile device and to verify the End User’s entered OTP.</w:t>
      </w:r>
    </w:p>
    <w:p w:rsidR="00676A70" w:rsidRDefault="00676A70" w:rsidP="00676A70">
      <w:pPr>
        <w:shd w:val="clear" w:color="auto" w:fill="FFFFFF"/>
        <w:spacing w:before="120" w:after="120"/>
        <w:rPr>
          <w:rFonts w:cs="Arial"/>
          <w:color w:val="222222"/>
        </w:rPr>
      </w:pPr>
      <w:r>
        <w:rPr>
          <w:rFonts w:cs="Arial"/>
          <w:color w:val="222222"/>
        </w:rPr>
        <w:t>The Initial Development Project set forth in this Statement of Work #1, of the Agreement, is designed to integrate MAC’s OTP services into the Secure Trading System’s</w:t>
      </w:r>
      <w:r>
        <w:rPr>
          <w:rFonts w:cs="Arial"/>
          <w:color w:val="FF0000"/>
        </w:rPr>
        <w:t xml:space="preserve"> </w:t>
      </w:r>
      <w:r w:rsidR="003301BB" w:rsidRPr="00025626">
        <w:rPr>
          <w:rFonts w:cs="Arial"/>
          <w:color w:val="FF0000"/>
        </w:rPr>
        <w:t>account management system</w:t>
      </w:r>
      <w:r w:rsidR="003301BB">
        <w:rPr>
          <w:rFonts w:cs="Arial"/>
          <w:color w:val="FF0000"/>
        </w:rPr>
        <w:t>,</w:t>
      </w:r>
      <w:r w:rsidR="003301BB">
        <w:rPr>
          <w:rFonts w:cs="Arial"/>
        </w:rPr>
        <w:t>”</w:t>
      </w:r>
      <w:r w:rsidR="003301BB" w:rsidRPr="003301BB">
        <w:rPr>
          <w:rFonts w:cs="Arial"/>
          <w:color w:val="222222"/>
        </w:rPr>
        <w:t xml:space="preserve"> </w:t>
      </w:r>
      <w:r w:rsidR="003301BB" w:rsidRPr="00025626">
        <w:rPr>
          <w:rFonts w:cs="Arial"/>
          <w:color w:val="222222"/>
        </w:rPr>
        <w:t>STS system</w:t>
      </w:r>
      <w:r w:rsidR="003301BB">
        <w:rPr>
          <w:rFonts w:cs="Arial"/>
          <w:color w:val="222222"/>
        </w:rPr>
        <w:t>”</w:t>
      </w:r>
      <w:r w:rsidR="003301BB">
        <w:rPr>
          <w:rFonts w:cs="Arial"/>
        </w:rPr>
        <w:t xml:space="preserve"> a</w:t>
      </w:r>
      <w:r w:rsidR="00590473" w:rsidRPr="00313761">
        <w:rPr>
          <w:rFonts w:cs="Arial"/>
        </w:rPr>
        <w:t>nd provide MAC with a user enrollment and verification front end for the MAC</w:t>
      </w:r>
      <w:r w:rsidR="009B5774">
        <w:rPr>
          <w:rFonts w:cs="Arial"/>
        </w:rPr>
        <w:t xml:space="preserve"> OTP </w:t>
      </w:r>
      <w:r w:rsidR="00590473" w:rsidRPr="00313761">
        <w:rPr>
          <w:rFonts w:cs="Arial"/>
        </w:rPr>
        <w:t>Registration process.</w:t>
      </w:r>
    </w:p>
    <w:p w:rsidR="00676A70" w:rsidRDefault="00676A70" w:rsidP="00676A70">
      <w:pPr>
        <w:shd w:val="clear" w:color="auto" w:fill="FFFFFF"/>
        <w:spacing w:before="120" w:after="120"/>
        <w:rPr>
          <w:rFonts w:cs="Arial"/>
          <w:color w:val="222222"/>
        </w:rPr>
      </w:pPr>
      <w:r>
        <w:rPr>
          <w:rFonts w:cs="Arial"/>
          <w:color w:val="222222"/>
        </w:rPr>
        <w:t>This integration will result in two(2) solutions, a “Fully Integrated Solution” and an “User Registration Solution”</w:t>
      </w:r>
      <w:r w:rsidR="009B5774">
        <w:rPr>
          <w:rFonts w:cs="Arial"/>
          <w:color w:val="222222"/>
        </w:rPr>
        <w:t>.</w:t>
      </w:r>
    </w:p>
    <w:p w:rsidR="006319A8" w:rsidRDefault="00676A70" w:rsidP="00313761">
      <w:pPr>
        <w:pStyle w:val="ListParagraph"/>
        <w:numPr>
          <w:ilvl w:val="0"/>
          <w:numId w:val="22"/>
        </w:numPr>
        <w:shd w:val="clear" w:color="auto" w:fill="FFFFFF"/>
        <w:spacing w:before="120" w:after="120" w:line="256" w:lineRule="auto"/>
        <w:rPr>
          <w:rFonts w:cs="Arial"/>
          <w:color w:val="222222"/>
        </w:rPr>
      </w:pPr>
      <w:r>
        <w:rPr>
          <w:rFonts w:cs="Arial"/>
          <w:color w:val="222222"/>
        </w:rPr>
        <w:t xml:space="preserve">Fully Integrated Solution, Enables </w:t>
      </w:r>
      <w:r w:rsidR="002A70DC">
        <w:rPr>
          <w:rFonts w:cs="Arial"/>
          <w:color w:val="222222"/>
        </w:rPr>
        <w:t xml:space="preserve">STS the ability </w:t>
      </w:r>
      <w:r>
        <w:rPr>
          <w:rFonts w:cs="Arial"/>
          <w:color w:val="222222"/>
        </w:rPr>
        <w:t>to use MAC’s OTP system to enhance</w:t>
      </w:r>
      <w:r w:rsidR="002A70DC">
        <w:rPr>
          <w:rFonts w:cs="Arial"/>
          <w:color w:val="222222"/>
        </w:rPr>
        <w:t>d</w:t>
      </w:r>
      <w:r>
        <w:rPr>
          <w:rFonts w:cs="Arial"/>
          <w:color w:val="222222"/>
        </w:rPr>
        <w:t xml:space="preserve"> security</w:t>
      </w:r>
      <w:r w:rsidR="002A70DC">
        <w:rPr>
          <w:rFonts w:cs="Arial"/>
          <w:color w:val="222222"/>
        </w:rPr>
        <w:t xml:space="preserve"> feature </w:t>
      </w:r>
      <w:r>
        <w:rPr>
          <w:rFonts w:cs="Arial"/>
          <w:color w:val="222222"/>
        </w:rPr>
        <w:t>for</w:t>
      </w:r>
      <w:r w:rsidR="002A70DC">
        <w:rPr>
          <w:rFonts w:cs="Arial"/>
          <w:color w:val="222222"/>
        </w:rPr>
        <w:t xml:space="preserve"> STS’s</w:t>
      </w:r>
      <w:r>
        <w:rPr>
          <w:rFonts w:cs="Arial"/>
          <w:color w:val="222222"/>
        </w:rPr>
        <w:t xml:space="preserve"> user registration, account log-in and account funding</w:t>
      </w:r>
      <w:r w:rsidR="002A70DC">
        <w:rPr>
          <w:rFonts w:cs="Arial"/>
          <w:color w:val="222222"/>
        </w:rPr>
        <w:t>.</w:t>
      </w:r>
    </w:p>
    <w:p w:rsidR="006319A8" w:rsidRDefault="00676A70" w:rsidP="00313761">
      <w:pPr>
        <w:pStyle w:val="ListParagraph"/>
        <w:shd w:val="clear" w:color="auto" w:fill="FFFFFF"/>
        <w:spacing w:before="120" w:after="120" w:line="256" w:lineRule="auto"/>
        <w:ind w:firstLine="0"/>
        <w:rPr>
          <w:rFonts w:cs="Arial"/>
          <w:color w:val="222222"/>
        </w:rPr>
      </w:pPr>
      <w:r>
        <w:rPr>
          <w:rFonts w:cs="Arial"/>
          <w:color w:val="222222"/>
        </w:rPr>
        <w:t xml:space="preserve"> </w:t>
      </w:r>
    </w:p>
    <w:p w:rsidR="00676A70" w:rsidRDefault="00676A70" w:rsidP="00676A70">
      <w:pPr>
        <w:pStyle w:val="ListParagraph"/>
        <w:numPr>
          <w:ilvl w:val="0"/>
          <w:numId w:val="22"/>
        </w:numPr>
        <w:shd w:val="clear" w:color="auto" w:fill="FFFFFF"/>
        <w:spacing w:before="120" w:after="120" w:line="256" w:lineRule="auto"/>
        <w:rPr>
          <w:rFonts w:cs="Arial"/>
          <w:color w:val="222222"/>
        </w:rPr>
      </w:pPr>
      <w:r>
        <w:rPr>
          <w:rFonts w:cs="Arial"/>
          <w:color w:val="222222"/>
        </w:rPr>
        <w:t xml:space="preserve">User Registration Solution , </w:t>
      </w:r>
      <w:r w:rsidR="002A70DC">
        <w:rPr>
          <w:rFonts w:cs="Arial"/>
          <w:color w:val="222222"/>
        </w:rPr>
        <w:t xml:space="preserve">Enables </w:t>
      </w:r>
      <w:r>
        <w:rPr>
          <w:rFonts w:cs="Arial"/>
          <w:color w:val="222222"/>
        </w:rPr>
        <w:t xml:space="preserve">MAC the ability to use </w:t>
      </w:r>
      <w:r w:rsidR="002A70DC">
        <w:rPr>
          <w:rFonts w:cs="Arial"/>
          <w:color w:val="222222"/>
        </w:rPr>
        <w:t>STS’s u</w:t>
      </w:r>
      <w:r>
        <w:rPr>
          <w:rFonts w:cs="Arial"/>
          <w:color w:val="222222"/>
        </w:rPr>
        <w:t xml:space="preserve">ser </w:t>
      </w:r>
      <w:r w:rsidR="002A70DC">
        <w:rPr>
          <w:rFonts w:cs="Arial"/>
          <w:color w:val="222222"/>
        </w:rPr>
        <w:t>e</w:t>
      </w:r>
      <w:r>
        <w:rPr>
          <w:rFonts w:cs="Arial"/>
          <w:color w:val="222222"/>
        </w:rPr>
        <w:t xml:space="preserve">nrolment and </w:t>
      </w:r>
      <w:r w:rsidR="002A70DC">
        <w:rPr>
          <w:rFonts w:cs="Arial"/>
          <w:color w:val="222222"/>
        </w:rPr>
        <w:t>u</w:t>
      </w:r>
      <w:r>
        <w:rPr>
          <w:rFonts w:cs="Arial"/>
          <w:color w:val="222222"/>
        </w:rPr>
        <w:t xml:space="preserve">ser </w:t>
      </w:r>
      <w:r w:rsidR="002A70DC">
        <w:rPr>
          <w:rFonts w:cs="Arial"/>
          <w:color w:val="222222"/>
        </w:rPr>
        <w:t>v</w:t>
      </w:r>
      <w:r>
        <w:rPr>
          <w:rFonts w:cs="Arial"/>
          <w:color w:val="222222"/>
        </w:rPr>
        <w:t xml:space="preserve">erification features </w:t>
      </w:r>
      <w:r w:rsidR="002A70DC">
        <w:rPr>
          <w:rFonts w:cs="Arial"/>
          <w:color w:val="222222"/>
        </w:rPr>
        <w:t>as a front-end to MAC’s r</w:t>
      </w:r>
      <w:r>
        <w:rPr>
          <w:rFonts w:cs="Arial"/>
          <w:color w:val="222222"/>
        </w:rPr>
        <w:t>egistration process</w:t>
      </w:r>
      <w:r w:rsidR="002A70DC">
        <w:rPr>
          <w:rFonts w:cs="Arial"/>
          <w:color w:val="222222"/>
        </w:rPr>
        <w:t xml:space="preserve"> to verify user supplied information</w:t>
      </w:r>
      <w:r>
        <w:rPr>
          <w:rFonts w:cs="Arial"/>
          <w:color w:val="222222"/>
        </w:rPr>
        <w:t>.</w:t>
      </w:r>
    </w:p>
    <w:p w:rsidR="006319A8" w:rsidRDefault="006319A8" w:rsidP="00313761">
      <w:pPr>
        <w:pStyle w:val="NoSpacing"/>
      </w:pPr>
    </w:p>
    <w:p w:rsidR="006319A8" w:rsidRDefault="009B5774" w:rsidP="00313761">
      <w:pPr>
        <w:pStyle w:val="NoSpacing"/>
      </w:pPr>
      <w:r>
        <w:t>Note: Each work item will contain a solution indicator as follows:</w:t>
      </w:r>
    </w:p>
    <w:p w:rsidR="006319A8" w:rsidRDefault="009B5774" w:rsidP="00313761">
      <w:pPr>
        <w:pStyle w:val="ListParagraph"/>
        <w:ind w:left="1080"/>
        <w:rPr>
          <w:rFonts w:cs="Arial"/>
          <w:color w:val="222222"/>
        </w:rPr>
      </w:pPr>
      <w:r>
        <w:rPr>
          <w:rFonts w:cs="Arial"/>
          <w:color w:val="222222"/>
        </w:rPr>
        <w:t>“F” if only needed for the Fully Integrated Solution</w:t>
      </w:r>
    </w:p>
    <w:p w:rsidR="006319A8" w:rsidRDefault="009B5774" w:rsidP="00313761">
      <w:pPr>
        <w:pStyle w:val="ListParagraph"/>
        <w:ind w:left="1080"/>
        <w:rPr>
          <w:rFonts w:cs="Arial"/>
          <w:color w:val="222222"/>
        </w:rPr>
      </w:pPr>
      <w:r>
        <w:rPr>
          <w:rFonts w:cs="Arial"/>
          <w:color w:val="222222"/>
        </w:rPr>
        <w:t>“R” if only needed for the User Registration Solution</w:t>
      </w:r>
    </w:p>
    <w:p w:rsidR="006319A8" w:rsidRPr="00313761" w:rsidRDefault="009B5774" w:rsidP="00313761">
      <w:pPr>
        <w:pStyle w:val="ListParagraph"/>
        <w:ind w:left="1080"/>
        <w:rPr>
          <w:rFonts w:cs="Arial"/>
          <w:color w:val="222222"/>
        </w:rPr>
      </w:pPr>
      <w:r>
        <w:rPr>
          <w:rFonts w:cs="Arial"/>
          <w:color w:val="222222"/>
        </w:rPr>
        <w:t>“B” if needed by both solutions</w:t>
      </w:r>
    </w:p>
    <w:p w:rsidR="003301BB" w:rsidRDefault="003301BB" w:rsidP="009B01E4">
      <w:pPr>
        <w:shd w:val="clear" w:color="auto" w:fill="FFFFFF"/>
        <w:spacing w:before="0" w:after="0"/>
        <w:ind w:left="0" w:firstLine="0"/>
        <w:rPr>
          <w:rFonts w:cs="Arial"/>
          <w:b/>
          <w:bCs/>
          <w:color w:val="222222"/>
          <w:u w:val="single"/>
        </w:rPr>
      </w:pPr>
      <w:r>
        <w:rPr>
          <w:rFonts w:cs="Arial"/>
          <w:b/>
          <w:bCs/>
          <w:color w:val="222222"/>
          <w:u w:val="single"/>
        </w:rPr>
        <w:t>Reference Documents</w:t>
      </w:r>
    </w:p>
    <w:p w:rsidR="006319A8" w:rsidRDefault="00590473" w:rsidP="00313761">
      <w:pPr>
        <w:pStyle w:val="ListParagraph"/>
        <w:numPr>
          <w:ilvl w:val="0"/>
          <w:numId w:val="24"/>
        </w:numPr>
        <w:shd w:val="clear" w:color="auto" w:fill="FFFFFF"/>
        <w:spacing w:after="0"/>
        <w:rPr>
          <w:rFonts w:cs="Arial"/>
          <w:color w:val="222222"/>
        </w:rPr>
      </w:pPr>
      <w:r w:rsidRPr="00313761">
        <w:rPr>
          <w:rFonts w:cs="Arial"/>
          <w:color w:val="222222"/>
        </w:rPr>
        <w:t>MAC OTP integration document</w:t>
      </w:r>
      <w:r w:rsidR="003301BB">
        <w:rPr>
          <w:rFonts w:cs="Arial"/>
          <w:color w:val="222222"/>
        </w:rPr>
        <w:t xml:space="preserve"> “integration document”</w:t>
      </w:r>
      <w:r w:rsidR="009B5774">
        <w:rPr>
          <w:rFonts w:cs="Arial"/>
          <w:color w:val="222222"/>
        </w:rPr>
        <w:t xml:space="preserve"> that covers the Fully Integrated Solution and the User Registration Solution.</w:t>
      </w:r>
    </w:p>
    <w:p w:rsidR="006319A8" w:rsidRPr="00313761" w:rsidRDefault="009B5774" w:rsidP="00313761">
      <w:pPr>
        <w:pStyle w:val="ListParagraph"/>
        <w:numPr>
          <w:ilvl w:val="0"/>
          <w:numId w:val="24"/>
        </w:numPr>
        <w:shd w:val="clear" w:color="auto" w:fill="FFFFFF"/>
        <w:spacing w:after="0"/>
        <w:rPr>
          <w:rFonts w:cs="Arial"/>
          <w:color w:val="222222"/>
        </w:rPr>
      </w:pPr>
      <w:r>
        <w:rPr>
          <w:rFonts w:cs="Arial"/>
          <w:color w:val="222222"/>
        </w:rPr>
        <w:t xml:space="preserve">STS </w:t>
      </w:r>
      <w:r w:rsidR="00330937">
        <w:rPr>
          <w:rFonts w:cs="Arial"/>
          <w:color w:val="222222"/>
        </w:rPr>
        <w:t>TBS</w:t>
      </w:r>
    </w:p>
    <w:p w:rsidR="003301BB" w:rsidRDefault="003301BB" w:rsidP="009B01E4">
      <w:pPr>
        <w:shd w:val="clear" w:color="auto" w:fill="FFFFFF"/>
        <w:spacing w:before="0" w:after="0"/>
        <w:ind w:left="0" w:firstLine="0"/>
        <w:rPr>
          <w:rFonts w:cs="Arial"/>
          <w:color w:val="222222"/>
        </w:rPr>
      </w:pPr>
    </w:p>
    <w:p w:rsidR="009B01E4" w:rsidRPr="009B01E4" w:rsidRDefault="009B01E4" w:rsidP="009B01E4">
      <w:pPr>
        <w:shd w:val="clear" w:color="auto" w:fill="FFFFFF"/>
        <w:spacing w:before="0" w:after="0"/>
        <w:ind w:left="0" w:firstLine="0"/>
        <w:rPr>
          <w:rFonts w:cs="Arial"/>
          <w:color w:val="222222"/>
        </w:rPr>
      </w:pPr>
    </w:p>
    <w:p w:rsidR="009B01E4" w:rsidRPr="00034F2C" w:rsidRDefault="009B01E4" w:rsidP="009B01E4">
      <w:pPr>
        <w:shd w:val="clear" w:color="auto" w:fill="FFFFFF"/>
        <w:spacing w:before="0" w:after="0"/>
        <w:ind w:left="0" w:firstLine="0"/>
        <w:rPr>
          <w:rFonts w:cs="Arial"/>
          <w:b/>
          <w:color w:val="222222"/>
          <w:u w:val="single"/>
        </w:rPr>
      </w:pPr>
      <w:r w:rsidRPr="009B01E4">
        <w:rPr>
          <w:rFonts w:cs="Arial"/>
          <w:b/>
          <w:bCs/>
          <w:color w:val="222222"/>
          <w:u w:val="single"/>
        </w:rPr>
        <w:t>Scope of Work</w:t>
      </w:r>
      <w:r w:rsidR="0035031F">
        <w:rPr>
          <w:rFonts w:cs="Arial"/>
          <w:b/>
          <w:bCs/>
          <w:color w:val="222222"/>
          <w:u w:val="single"/>
        </w:rPr>
        <w:t xml:space="preserve"> </w:t>
      </w:r>
      <w:r w:rsidR="0035031F" w:rsidRPr="0035031F">
        <w:rPr>
          <w:rFonts w:cs="Arial"/>
          <w:b/>
          <w:bCs/>
          <w:color w:val="222222"/>
          <w:u w:val="single"/>
        </w:rPr>
        <w:t xml:space="preserve">Development and </w:t>
      </w:r>
      <w:r w:rsidR="00906B55" w:rsidRPr="00034F2C">
        <w:rPr>
          <w:rFonts w:cs="Arial"/>
          <w:b/>
          <w:color w:val="222222"/>
          <w:u w:val="single"/>
        </w:rPr>
        <w:t>Systems Integration</w:t>
      </w:r>
    </w:p>
    <w:p w:rsidR="003301BB" w:rsidRDefault="003301BB" w:rsidP="003301BB">
      <w:pPr>
        <w:shd w:val="clear" w:color="auto" w:fill="FFFFFF"/>
        <w:spacing w:before="0" w:after="0"/>
        <w:ind w:left="0" w:firstLine="0"/>
        <w:rPr>
          <w:rFonts w:cs="Arial"/>
          <w:color w:val="222222"/>
        </w:rPr>
      </w:pPr>
    </w:p>
    <w:p w:rsidR="00D00A2D" w:rsidRPr="00313761" w:rsidRDefault="00590473" w:rsidP="00313761">
      <w:pPr>
        <w:shd w:val="clear" w:color="auto" w:fill="FFFFFF"/>
        <w:spacing w:before="0" w:after="0"/>
        <w:ind w:left="0" w:firstLine="0"/>
        <w:rPr>
          <w:rFonts w:cs="Arial"/>
          <w:color w:val="222222"/>
          <w:u w:val="single"/>
        </w:rPr>
      </w:pPr>
      <w:r w:rsidRPr="00313761">
        <w:rPr>
          <w:rFonts w:cs="Arial"/>
          <w:color w:val="222222"/>
          <w:u w:val="single"/>
        </w:rPr>
        <w:t>STS will be responsible for following:</w:t>
      </w:r>
    </w:p>
    <w:p w:rsidR="00D00A2D" w:rsidRDefault="00D00A2D" w:rsidP="00313761">
      <w:pPr>
        <w:pStyle w:val="ListParagraph"/>
        <w:numPr>
          <w:ilvl w:val="0"/>
          <w:numId w:val="24"/>
        </w:numPr>
        <w:shd w:val="clear" w:color="auto" w:fill="FFFFFF"/>
        <w:spacing w:before="120" w:after="0"/>
        <w:rPr>
          <w:rFonts w:cs="Arial"/>
          <w:color w:val="222222"/>
        </w:rPr>
      </w:pPr>
      <w:r>
        <w:rPr>
          <w:rFonts w:cs="Arial"/>
          <w:color w:val="222222"/>
        </w:rPr>
        <w:t>B: Integrate with MAC OTP system services:</w:t>
      </w:r>
    </w:p>
    <w:p w:rsidR="00D00A2D" w:rsidRDefault="00D00A2D" w:rsidP="00313761">
      <w:pPr>
        <w:pStyle w:val="ListParagraph"/>
        <w:numPr>
          <w:ilvl w:val="1"/>
          <w:numId w:val="24"/>
        </w:numPr>
        <w:shd w:val="clear" w:color="auto" w:fill="FFFFFF"/>
        <w:spacing w:before="120" w:after="0"/>
        <w:rPr>
          <w:rFonts w:cs="Arial"/>
          <w:color w:val="222222"/>
        </w:rPr>
      </w:pPr>
      <w:r>
        <w:rPr>
          <w:rFonts w:cs="Arial"/>
          <w:color w:val="222222"/>
        </w:rPr>
        <w:t>B: Admin feature to set/update URLs to the multiple MAC services.</w:t>
      </w:r>
    </w:p>
    <w:p w:rsidR="00BD0F33" w:rsidRDefault="00BD0F33" w:rsidP="00313761">
      <w:pPr>
        <w:pStyle w:val="ListParagraph"/>
        <w:numPr>
          <w:ilvl w:val="1"/>
          <w:numId w:val="24"/>
        </w:numPr>
        <w:shd w:val="clear" w:color="auto" w:fill="FFFFFF"/>
        <w:spacing w:before="120" w:after="0"/>
        <w:rPr>
          <w:rFonts w:cs="Arial"/>
          <w:color w:val="222222"/>
        </w:rPr>
      </w:pPr>
      <w:r>
        <w:rPr>
          <w:rFonts w:cs="Arial"/>
          <w:color w:val="222222"/>
        </w:rPr>
        <w:t>B: Provide “Help” and “Tool Tips” for admin and end user features where possible.</w:t>
      </w:r>
    </w:p>
    <w:p w:rsidR="00BD0F33" w:rsidRPr="00313761" w:rsidRDefault="00BD0F33" w:rsidP="00313761">
      <w:pPr>
        <w:pStyle w:val="ListParagraph"/>
        <w:numPr>
          <w:ilvl w:val="1"/>
          <w:numId w:val="24"/>
        </w:numPr>
        <w:shd w:val="clear" w:color="auto" w:fill="FFFFFF"/>
        <w:spacing w:before="120" w:after="0"/>
        <w:rPr>
          <w:rFonts w:cs="Arial"/>
          <w:color w:val="222222"/>
        </w:rPr>
      </w:pPr>
      <w:r>
        <w:rPr>
          <w:rFonts w:cs="Arial"/>
          <w:color w:val="222222"/>
        </w:rPr>
        <w:t>F: Provide error event handling, automatic admin notification on high priority error events.</w:t>
      </w:r>
    </w:p>
    <w:p w:rsidR="006319A8" w:rsidRDefault="00D00A2D" w:rsidP="00313761">
      <w:pPr>
        <w:pStyle w:val="ListParagraph"/>
        <w:numPr>
          <w:ilvl w:val="0"/>
          <w:numId w:val="24"/>
        </w:numPr>
        <w:shd w:val="clear" w:color="auto" w:fill="FFFFFF"/>
        <w:spacing w:before="120" w:after="0"/>
        <w:rPr>
          <w:rFonts w:cs="Arial"/>
          <w:color w:val="222222"/>
        </w:rPr>
      </w:pPr>
      <w:r>
        <w:rPr>
          <w:rFonts w:cs="Arial"/>
          <w:color w:val="222222"/>
        </w:rPr>
        <w:t xml:space="preserve">B: </w:t>
      </w:r>
      <w:r w:rsidR="00590473" w:rsidRPr="00313761">
        <w:rPr>
          <w:rFonts w:cs="Arial"/>
          <w:color w:val="222222"/>
        </w:rPr>
        <w:t>Integrate the STS</w:t>
      </w:r>
      <w:r w:rsidR="00590473">
        <w:rPr>
          <w:rFonts w:cs="Arial"/>
          <w:color w:val="222222"/>
        </w:rPr>
        <w:t xml:space="preserve"> system</w:t>
      </w:r>
      <w:r w:rsidR="00590473" w:rsidRPr="00313761">
        <w:rPr>
          <w:rFonts w:cs="Arial"/>
          <w:color w:val="FF0000"/>
        </w:rPr>
        <w:t xml:space="preserve"> </w:t>
      </w:r>
      <w:r w:rsidR="00590473" w:rsidRPr="00313761">
        <w:rPr>
          <w:rFonts w:cs="Arial"/>
          <w:color w:val="222222"/>
        </w:rPr>
        <w:t xml:space="preserve">with MAC’s OTP services for </w:t>
      </w:r>
      <w:r w:rsidR="00590473">
        <w:rPr>
          <w:rFonts w:cs="Arial"/>
          <w:color w:val="222222"/>
        </w:rPr>
        <w:t>user enrollment.</w:t>
      </w:r>
    </w:p>
    <w:p w:rsidR="00D00A2D" w:rsidRDefault="00D00A2D" w:rsidP="00313761">
      <w:pPr>
        <w:pStyle w:val="ListParagraph"/>
        <w:numPr>
          <w:ilvl w:val="1"/>
          <w:numId w:val="24"/>
        </w:numPr>
        <w:shd w:val="clear" w:color="auto" w:fill="FFFFFF"/>
        <w:spacing w:before="120" w:after="0"/>
        <w:rPr>
          <w:rFonts w:cs="Arial"/>
          <w:color w:val="222222"/>
        </w:rPr>
      </w:pPr>
      <w:r>
        <w:rPr>
          <w:rFonts w:cs="Arial"/>
          <w:color w:val="222222"/>
        </w:rPr>
        <w:t xml:space="preserve">F: Provide an “Opt-out” option on the user page. </w:t>
      </w:r>
    </w:p>
    <w:p w:rsidR="00D00A2D" w:rsidRPr="00313761" w:rsidRDefault="00D00A2D" w:rsidP="00313761">
      <w:pPr>
        <w:pStyle w:val="ListParagraph"/>
        <w:numPr>
          <w:ilvl w:val="2"/>
          <w:numId w:val="24"/>
        </w:numPr>
        <w:shd w:val="clear" w:color="auto" w:fill="FFFFFF"/>
        <w:spacing w:before="120" w:after="0"/>
        <w:rPr>
          <w:rFonts w:cs="Arial"/>
          <w:color w:val="222222"/>
        </w:rPr>
      </w:pPr>
      <w:r>
        <w:rPr>
          <w:rFonts w:cs="Arial"/>
          <w:color w:val="222222"/>
        </w:rPr>
        <w:t>F: Option is based on client configuration, Allow end user Opt-out”</w:t>
      </w:r>
      <w:r w:rsidR="00BD0F33">
        <w:rPr>
          <w:rFonts w:cs="Arial"/>
          <w:color w:val="222222"/>
        </w:rPr>
        <w:t>.</w:t>
      </w:r>
      <w:r>
        <w:rPr>
          <w:rFonts w:cs="Arial"/>
          <w:color w:val="222222"/>
        </w:rPr>
        <w:tab/>
      </w:r>
    </w:p>
    <w:p w:rsidR="002A70DC" w:rsidRDefault="009B5774" w:rsidP="002A70DC">
      <w:pPr>
        <w:numPr>
          <w:ilvl w:val="0"/>
          <w:numId w:val="11"/>
        </w:numPr>
        <w:shd w:val="clear" w:color="auto" w:fill="FFFFFF"/>
        <w:spacing w:before="120" w:after="0"/>
        <w:rPr>
          <w:rFonts w:cs="Arial"/>
          <w:color w:val="222222"/>
        </w:rPr>
      </w:pPr>
      <w:r>
        <w:rPr>
          <w:rFonts w:cs="Arial"/>
          <w:color w:val="222222"/>
        </w:rPr>
        <w:t xml:space="preserve">F: </w:t>
      </w:r>
      <w:r w:rsidR="002A70DC">
        <w:rPr>
          <w:rFonts w:cs="Arial"/>
          <w:color w:val="222222"/>
        </w:rPr>
        <w:t xml:space="preserve">Integrate the </w:t>
      </w:r>
      <w:r w:rsidR="003301BB" w:rsidRPr="00025626">
        <w:rPr>
          <w:rFonts w:cs="Arial"/>
          <w:color w:val="222222"/>
        </w:rPr>
        <w:t>STS system</w:t>
      </w:r>
      <w:r w:rsidR="003301BB" w:rsidRPr="00025626">
        <w:rPr>
          <w:rFonts w:cs="Arial"/>
          <w:color w:val="FF0000"/>
        </w:rPr>
        <w:t xml:space="preserve"> </w:t>
      </w:r>
      <w:r w:rsidR="002A70DC">
        <w:rPr>
          <w:rFonts w:cs="Arial"/>
          <w:color w:val="222222"/>
        </w:rPr>
        <w:t>with MAC’s OTP services for account login.</w:t>
      </w:r>
    </w:p>
    <w:p w:rsidR="00D00A2D" w:rsidRDefault="00D00A2D" w:rsidP="00313761">
      <w:pPr>
        <w:numPr>
          <w:ilvl w:val="1"/>
          <w:numId w:val="11"/>
        </w:numPr>
        <w:shd w:val="clear" w:color="auto" w:fill="FFFFFF"/>
        <w:spacing w:before="120" w:after="0"/>
        <w:rPr>
          <w:rFonts w:cs="Arial"/>
          <w:color w:val="222222"/>
        </w:rPr>
      </w:pPr>
      <w:r>
        <w:rPr>
          <w:rFonts w:cs="Arial"/>
          <w:color w:val="222222"/>
        </w:rPr>
        <w:t>F: Provide client id</w:t>
      </w:r>
      <w:r w:rsidR="00BD0F33">
        <w:rPr>
          <w:rFonts w:cs="Arial"/>
          <w:color w:val="222222"/>
        </w:rPr>
        <w:t xml:space="preserve"> and Group id</w:t>
      </w:r>
      <w:r>
        <w:rPr>
          <w:rFonts w:cs="Arial"/>
          <w:color w:val="222222"/>
        </w:rPr>
        <w:t xml:space="preserve"> management, </w:t>
      </w:r>
      <w:r w:rsidR="00BD0F33">
        <w:rPr>
          <w:rFonts w:cs="Arial"/>
          <w:color w:val="222222"/>
        </w:rPr>
        <w:t>Ids are</w:t>
      </w:r>
      <w:r>
        <w:rPr>
          <w:rFonts w:cs="Arial"/>
          <w:color w:val="222222"/>
        </w:rPr>
        <w:t xml:space="preserve"> created by </w:t>
      </w:r>
      <w:r w:rsidR="00BD0F33">
        <w:rPr>
          <w:rFonts w:cs="Arial"/>
          <w:color w:val="222222"/>
        </w:rPr>
        <w:t xml:space="preserve">the </w:t>
      </w:r>
      <w:r>
        <w:rPr>
          <w:rFonts w:cs="Arial"/>
          <w:color w:val="222222"/>
        </w:rPr>
        <w:t>MAC</w:t>
      </w:r>
      <w:r w:rsidR="00BD0F33">
        <w:rPr>
          <w:rFonts w:cs="Arial"/>
          <w:color w:val="222222"/>
        </w:rPr>
        <w:t xml:space="preserve"> OTP system when the Client or Group is enrolled</w:t>
      </w:r>
      <w:r>
        <w:rPr>
          <w:rFonts w:cs="Arial"/>
          <w:color w:val="222222"/>
        </w:rPr>
        <w:t>.</w:t>
      </w:r>
      <w:r w:rsidR="00BD0F33">
        <w:rPr>
          <w:rFonts w:cs="Arial"/>
          <w:color w:val="222222"/>
        </w:rPr>
        <w:t xml:space="preserve"> MAC will provide Ids to STS via email.</w:t>
      </w:r>
    </w:p>
    <w:p w:rsidR="006319A8" w:rsidRDefault="009B5774" w:rsidP="00313761">
      <w:pPr>
        <w:numPr>
          <w:ilvl w:val="0"/>
          <w:numId w:val="11"/>
        </w:numPr>
        <w:shd w:val="clear" w:color="auto" w:fill="FFFFFF"/>
        <w:spacing w:before="120" w:after="0"/>
        <w:rPr>
          <w:rFonts w:cs="Arial"/>
          <w:color w:val="222222"/>
        </w:rPr>
      </w:pPr>
      <w:r>
        <w:rPr>
          <w:rFonts w:cs="Arial"/>
          <w:color w:val="222222"/>
        </w:rPr>
        <w:lastRenderedPageBreak/>
        <w:t xml:space="preserve">F: </w:t>
      </w:r>
      <w:r w:rsidR="002A70DC">
        <w:rPr>
          <w:rFonts w:cs="Arial"/>
          <w:color w:val="222222"/>
        </w:rPr>
        <w:t xml:space="preserve">Integrate the </w:t>
      </w:r>
      <w:r w:rsidR="003301BB" w:rsidRPr="00025626">
        <w:rPr>
          <w:rFonts w:cs="Arial"/>
          <w:color w:val="222222"/>
        </w:rPr>
        <w:t>STS system</w:t>
      </w:r>
      <w:r w:rsidR="003301BB" w:rsidRPr="00025626">
        <w:rPr>
          <w:rFonts w:cs="Arial"/>
          <w:color w:val="FF0000"/>
        </w:rPr>
        <w:t xml:space="preserve"> </w:t>
      </w:r>
      <w:r w:rsidR="002A70DC">
        <w:rPr>
          <w:rFonts w:cs="Arial"/>
          <w:color w:val="222222"/>
        </w:rPr>
        <w:t>with MAC’s OTP services for financial transaction verification.</w:t>
      </w:r>
    </w:p>
    <w:p w:rsidR="00BD0F33" w:rsidRPr="00313761" w:rsidRDefault="00BD0F33" w:rsidP="00313761">
      <w:pPr>
        <w:numPr>
          <w:ilvl w:val="1"/>
          <w:numId w:val="11"/>
        </w:numPr>
        <w:shd w:val="clear" w:color="auto" w:fill="FFFFFF"/>
        <w:spacing w:before="120" w:after="0"/>
        <w:rPr>
          <w:rFonts w:cs="Arial"/>
          <w:color w:val="222222"/>
        </w:rPr>
      </w:pPr>
      <w:bookmarkStart w:id="0" w:name="_GoBack"/>
      <w:r>
        <w:rPr>
          <w:rFonts w:cs="Arial"/>
          <w:color w:val="222222"/>
        </w:rPr>
        <w:t>F: Provide transaction details based on client’s specifications.</w:t>
      </w:r>
    </w:p>
    <w:bookmarkEnd w:id="0"/>
    <w:p w:rsidR="00214ACC" w:rsidRDefault="009B5774" w:rsidP="00034F2C">
      <w:pPr>
        <w:numPr>
          <w:ilvl w:val="0"/>
          <w:numId w:val="11"/>
        </w:numPr>
        <w:shd w:val="clear" w:color="auto" w:fill="FFFFFF"/>
        <w:spacing w:before="120" w:after="0"/>
        <w:rPr>
          <w:rFonts w:cs="Arial"/>
          <w:color w:val="222222"/>
        </w:rPr>
      </w:pPr>
      <w:r>
        <w:rPr>
          <w:rFonts w:cs="Arial"/>
          <w:color w:val="222222"/>
        </w:rPr>
        <w:t xml:space="preserve">F: </w:t>
      </w:r>
      <w:r w:rsidR="00BF68E1">
        <w:rPr>
          <w:rFonts w:cs="Arial"/>
          <w:color w:val="222222"/>
        </w:rPr>
        <w:t xml:space="preserve">Manage </w:t>
      </w:r>
      <w:r w:rsidR="00807156">
        <w:rPr>
          <w:rFonts w:cs="Arial"/>
          <w:color w:val="222222"/>
        </w:rPr>
        <w:t xml:space="preserve">the </w:t>
      </w:r>
      <w:r w:rsidR="009B01E4" w:rsidRPr="009B01E4">
        <w:rPr>
          <w:rFonts w:cs="Arial"/>
          <w:color w:val="222222"/>
        </w:rPr>
        <w:t>style/theme and control the User Interface (UI) required to prompt and collect the OTP.</w:t>
      </w:r>
      <w:r w:rsidR="00256A06">
        <w:rPr>
          <w:rFonts w:cs="Arial"/>
          <w:color w:val="222222"/>
        </w:rPr>
        <w:t xml:space="preserve"> </w:t>
      </w:r>
    </w:p>
    <w:p w:rsidR="006319A8" w:rsidRDefault="00256A06" w:rsidP="00313761">
      <w:pPr>
        <w:numPr>
          <w:ilvl w:val="1"/>
          <w:numId w:val="11"/>
        </w:numPr>
        <w:shd w:val="clear" w:color="auto" w:fill="FFFFFF"/>
        <w:spacing w:before="120" w:after="0"/>
        <w:rPr>
          <w:rFonts w:cs="Arial"/>
          <w:color w:val="222222"/>
        </w:rPr>
      </w:pPr>
      <w:r>
        <w:rPr>
          <w:rFonts w:cs="Arial"/>
          <w:color w:val="222222"/>
        </w:rPr>
        <w:t>The UI shall allow for the display of status messages and content</w:t>
      </w:r>
      <w:r w:rsidR="00214ACC">
        <w:rPr>
          <w:rFonts w:cs="Arial"/>
          <w:color w:val="222222"/>
        </w:rPr>
        <w:t xml:space="preserve"> </w:t>
      </w:r>
      <w:r>
        <w:rPr>
          <w:rFonts w:cs="Arial"/>
          <w:color w:val="222222"/>
        </w:rPr>
        <w:t xml:space="preserve">as returned in the OTP responses per the MAC OTP </w:t>
      </w:r>
      <w:r w:rsidR="002A70DC">
        <w:rPr>
          <w:rFonts w:cs="Arial"/>
          <w:color w:val="222222"/>
        </w:rPr>
        <w:t>integration document.</w:t>
      </w:r>
    </w:p>
    <w:p w:rsidR="006319A8" w:rsidRDefault="00646E0A" w:rsidP="00313761">
      <w:pPr>
        <w:numPr>
          <w:ilvl w:val="1"/>
          <w:numId w:val="11"/>
        </w:numPr>
        <w:shd w:val="clear" w:color="auto" w:fill="FFFFFF"/>
        <w:spacing w:before="120" w:after="0"/>
        <w:rPr>
          <w:rFonts w:cs="Arial"/>
          <w:color w:val="222222"/>
        </w:rPr>
      </w:pPr>
      <w:r>
        <w:rPr>
          <w:rFonts w:cs="Arial"/>
          <w:color w:val="222222"/>
        </w:rPr>
        <w:t>This includes ads supplied with the responses from the OTP system (if enabled by the client).</w:t>
      </w:r>
    </w:p>
    <w:p w:rsidR="006319A8" w:rsidRPr="00313761" w:rsidRDefault="00214ACC">
      <w:pPr>
        <w:numPr>
          <w:ilvl w:val="0"/>
          <w:numId w:val="11"/>
        </w:numPr>
        <w:shd w:val="clear" w:color="auto" w:fill="FFFFFF"/>
        <w:spacing w:before="120" w:after="0"/>
        <w:rPr>
          <w:rFonts w:cs="Arial"/>
          <w:b/>
          <w:bCs/>
          <w:color w:val="222222"/>
          <w:u w:val="single"/>
        </w:rPr>
      </w:pPr>
      <w:r>
        <w:rPr>
          <w:rFonts w:cs="Arial"/>
          <w:color w:val="222222"/>
        </w:rPr>
        <w:t xml:space="preserve">B: Access to </w:t>
      </w:r>
      <w:r w:rsidRPr="009B01E4">
        <w:rPr>
          <w:rFonts w:cs="Arial"/>
          <w:color w:val="222222"/>
        </w:rPr>
        <w:t xml:space="preserve">a </w:t>
      </w:r>
      <w:r>
        <w:rPr>
          <w:rFonts w:cs="Arial"/>
          <w:color w:val="222222"/>
        </w:rPr>
        <w:t>STS</w:t>
      </w:r>
      <w:r w:rsidRPr="009B01E4">
        <w:rPr>
          <w:rFonts w:cs="Arial"/>
          <w:color w:val="222222"/>
        </w:rPr>
        <w:t xml:space="preserve"> resource to </w:t>
      </w:r>
      <w:r>
        <w:rPr>
          <w:rFonts w:cs="Arial"/>
          <w:color w:val="222222"/>
        </w:rPr>
        <w:t xml:space="preserve">answer </w:t>
      </w:r>
      <w:r w:rsidRPr="009B01E4">
        <w:rPr>
          <w:rFonts w:cs="Arial"/>
          <w:color w:val="222222"/>
        </w:rPr>
        <w:t xml:space="preserve">development, testing or certification questions that arise during the </w:t>
      </w:r>
      <w:r>
        <w:rPr>
          <w:rFonts w:cs="Arial"/>
          <w:color w:val="222222"/>
        </w:rPr>
        <w:t>d</w:t>
      </w:r>
      <w:r w:rsidRPr="009B01E4">
        <w:rPr>
          <w:rFonts w:cs="Arial"/>
          <w:color w:val="222222"/>
        </w:rPr>
        <w:t xml:space="preserve">evelopment </w:t>
      </w:r>
      <w:r>
        <w:rPr>
          <w:rFonts w:cs="Arial"/>
          <w:color w:val="222222"/>
        </w:rPr>
        <w:t>and integration phase</w:t>
      </w:r>
      <w:r w:rsidRPr="009B01E4">
        <w:rPr>
          <w:rFonts w:cs="Arial"/>
          <w:color w:val="222222"/>
        </w:rPr>
        <w:t>.</w:t>
      </w:r>
      <w:r>
        <w:rPr>
          <w:rFonts w:cs="Arial"/>
          <w:color w:val="222222"/>
        </w:rPr>
        <w:t xml:space="preserve"> The STS resource will provide responses to questions within one (2) business day via email or for more critical issues direct phone contact.</w:t>
      </w:r>
    </w:p>
    <w:p w:rsidR="002A70DC" w:rsidRDefault="009B5774" w:rsidP="00034F2C">
      <w:pPr>
        <w:numPr>
          <w:ilvl w:val="0"/>
          <w:numId w:val="11"/>
        </w:numPr>
        <w:shd w:val="clear" w:color="auto" w:fill="FFFFFF"/>
        <w:spacing w:before="120" w:after="0"/>
        <w:rPr>
          <w:rFonts w:cs="Arial"/>
          <w:color w:val="222222"/>
        </w:rPr>
      </w:pPr>
      <w:r>
        <w:rPr>
          <w:rFonts w:cs="Arial"/>
          <w:color w:val="222222"/>
        </w:rPr>
        <w:t xml:space="preserve">B: </w:t>
      </w:r>
      <w:r w:rsidR="002A70DC">
        <w:rPr>
          <w:rFonts w:cs="Arial"/>
          <w:color w:val="222222"/>
        </w:rPr>
        <w:t>Contributing to the integration document, providing the STS information as needed for the integration.</w:t>
      </w:r>
    </w:p>
    <w:p w:rsidR="009B5774" w:rsidRDefault="009B5774" w:rsidP="00034F2C">
      <w:pPr>
        <w:numPr>
          <w:ilvl w:val="0"/>
          <w:numId w:val="11"/>
        </w:numPr>
        <w:shd w:val="clear" w:color="auto" w:fill="FFFFFF"/>
        <w:spacing w:before="120" w:after="0"/>
        <w:rPr>
          <w:rFonts w:cs="Arial"/>
          <w:color w:val="222222"/>
        </w:rPr>
      </w:pPr>
      <w:r>
        <w:rPr>
          <w:rFonts w:cs="Arial"/>
          <w:color w:val="222222"/>
        </w:rPr>
        <w:t xml:space="preserve">B: </w:t>
      </w:r>
      <w:r w:rsidR="002A70DC">
        <w:rPr>
          <w:rFonts w:cs="Arial"/>
          <w:color w:val="222222"/>
        </w:rPr>
        <w:t xml:space="preserve">Establish and maintain test environments </w:t>
      </w:r>
      <w:r w:rsidR="003301BB">
        <w:rPr>
          <w:rFonts w:cs="Arial"/>
          <w:color w:val="222222"/>
        </w:rPr>
        <w:t xml:space="preserve">that support </w:t>
      </w:r>
      <w:r w:rsidR="002A70DC">
        <w:rPr>
          <w:rFonts w:cs="Arial"/>
          <w:color w:val="222222"/>
        </w:rPr>
        <w:t>the integration and test process.</w:t>
      </w:r>
    </w:p>
    <w:p w:rsidR="00F5525E" w:rsidRDefault="00F5525E" w:rsidP="00034F2C">
      <w:pPr>
        <w:numPr>
          <w:ilvl w:val="0"/>
          <w:numId w:val="11"/>
        </w:numPr>
        <w:shd w:val="clear" w:color="auto" w:fill="FFFFFF"/>
        <w:spacing w:before="120" w:after="0"/>
        <w:rPr>
          <w:rFonts w:cs="Arial"/>
          <w:color w:val="222222"/>
        </w:rPr>
      </w:pPr>
      <w:r>
        <w:rPr>
          <w:rFonts w:cs="Arial"/>
          <w:color w:val="222222"/>
        </w:rPr>
        <w:t>R</w:t>
      </w:r>
      <w:r w:rsidR="00214ACC">
        <w:rPr>
          <w:rFonts w:cs="Arial"/>
          <w:color w:val="222222"/>
        </w:rPr>
        <w:t>: A</w:t>
      </w:r>
      <w:r w:rsidR="009B5774">
        <w:rPr>
          <w:rFonts w:cs="Arial"/>
          <w:color w:val="222222"/>
        </w:rPr>
        <w:t xml:space="preserve">ccess to </w:t>
      </w:r>
      <w:r>
        <w:rPr>
          <w:rFonts w:cs="Arial"/>
          <w:color w:val="222222"/>
        </w:rPr>
        <w:t>portal to configure the enrollment features.</w:t>
      </w:r>
    </w:p>
    <w:p w:rsidR="00F5525E" w:rsidRDefault="00F5525E" w:rsidP="00F5525E">
      <w:pPr>
        <w:numPr>
          <w:ilvl w:val="0"/>
          <w:numId w:val="11"/>
        </w:numPr>
        <w:shd w:val="clear" w:color="auto" w:fill="FFFFFF"/>
        <w:spacing w:before="120" w:after="0"/>
        <w:rPr>
          <w:rFonts w:cs="Arial"/>
          <w:color w:val="222222"/>
        </w:rPr>
      </w:pPr>
      <w:r>
        <w:rPr>
          <w:rFonts w:cs="Arial"/>
          <w:color w:val="222222"/>
        </w:rPr>
        <w:t xml:space="preserve">F: Financial reconciliation, settlement, </w:t>
      </w:r>
      <w:r w:rsidR="00375C83">
        <w:rPr>
          <w:rFonts w:cs="Arial"/>
          <w:color w:val="222222"/>
        </w:rPr>
        <w:t xml:space="preserve">funds movement </w:t>
      </w:r>
      <w:r>
        <w:rPr>
          <w:rFonts w:cs="Arial"/>
          <w:color w:val="222222"/>
        </w:rPr>
        <w:t>and other back-office functions</w:t>
      </w:r>
      <w:r w:rsidR="00375C83">
        <w:rPr>
          <w:rFonts w:cs="Arial"/>
          <w:color w:val="222222"/>
        </w:rPr>
        <w:t xml:space="preserve"> as needed to support multiple clients</w:t>
      </w:r>
      <w:r w:rsidR="00313761">
        <w:rPr>
          <w:rFonts w:cs="Arial"/>
          <w:color w:val="222222"/>
        </w:rPr>
        <w:t xml:space="preserve"> and a group of clients</w:t>
      </w:r>
      <w:r>
        <w:rPr>
          <w:rFonts w:cs="Arial"/>
          <w:color w:val="222222"/>
        </w:rPr>
        <w:t xml:space="preserve">. </w:t>
      </w:r>
    </w:p>
    <w:p w:rsidR="006319A8" w:rsidRDefault="00F5525E">
      <w:pPr>
        <w:numPr>
          <w:ilvl w:val="0"/>
          <w:numId w:val="11"/>
        </w:numPr>
        <w:shd w:val="clear" w:color="auto" w:fill="FFFFFF"/>
        <w:spacing w:before="120" w:after="0"/>
        <w:rPr>
          <w:rFonts w:cs="Arial"/>
          <w:color w:val="222222"/>
        </w:rPr>
      </w:pPr>
      <w:r>
        <w:rPr>
          <w:rFonts w:cs="Arial"/>
          <w:color w:val="222222"/>
        </w:rPr>
        <w:t xml:space="preserve">B: Communication between the two system shall use </w:t>
      </w:r>
      <w:r w:rsidR="00375C83">
        <w:rPr>
          <w:rFonts w:cs="Arial"/>
          <w:color w:val="222222"/>
        </w:rPr>
        <w:t>SSL or over a VPN connection.</w:t>
      </w:r>
    </w:p>
    <w:p w:rsidR="006319A8" w:rsidRDefault="00646E0A">
      <w:pPr>
        <w:numPr>
          <w:ilvl w:val="0"/>
          <w:numId w:val="11"/>
        </w:numPr>
        <w:shd w:val="clear" w:color="auto" w:fill="FFFFFF"/>
        <w:spacing w:before="120" w:after="0"/>
        <w:rPr>
          <w:rFonts w:cs="Arial"/>
          <w:color w:val="222222"/>
        </w:rPr>
      </w:pPr>
      <w:r>
        <w:rPr>
          <w:rFonts w:cs="Arial"/>
          <w:color w:val="222222"/>
        </w:rPr>
        <w:t>B: Support for the concept of Group Restricted user registration, Client Restricted user registration and Open registration as defined in the integration document.</w:t>
      </w:r>
    </w:p>
    <w:p w:rsidR="006A4342" w:rsidRDefault="006A4342" w:rsidP="00DB5371">
      <w:pPr>
        <w:shd w:val="clear" w:color="auto" w:fill="FFFFFF"/>
        <w:spacing w:before="0" w:after="0"/>
        <w:ind w:left="0" w:firstLine="0"/>
        <w:rPr>
          <w:rFonts w:cs="Arial"/>
          <w:color w:val="222222"/>
        </w:rPr>
      </w:pPr>
    </w:p>
    <w:p w:rsidR="00DB5371" w:rsidRPr="00313761" w:rsidRDefault="00590473" w:rsidP="00DB5371">
      <w:pPr>
        <w:shd w:val="clear" w:color="auto" w:fill="FFFFFF"/>
        <w:spacing w:before="0" w:after="0"/>
        <w:ind w:left="0" w:firstLine="0"/>
        <w:rPr>
          <w:rFonts w:cs="Arial"/>
          <w:color w:val="222222"/>
          <w:u w:val="single"/>
        </w:rPr>
      </w:pPr>
      <w:r w:rsidRPr="00313761">
        <w:rPr>
          <w:rFonts w:cs="Arial"/>
          <w:color w:val="222222"/>
          <w:u w:val="single"/>
        </w:rPr>
        <w:t>MAC will be responsible for the following:</w:t>
      </w:r>
    </w:p>
    <w:p w:rsidR="002A70DC" w:rsidRDefault="009B5774" w:rsidP="00E61B5C">
      <w:pPr>
        <w:numPr>
          <w:ilvl w:val="0"/>
          <w:numId w:val="12"/>
        </w:numPr>
        <w:shd w:val="clear" w:color="auto" w:fill="FFFFFF"/>
        <w:spacing w:before="120" w:after="0"/>
        <w:rPr>
          <w:rFonts w:cs="Arial"/>
          <w:color w:val="222222"/>
        </w:rPr>
      </w:pPr>
      <w:r>
        <w:rPr>
          <w:rFonts w:cs="Arial"/>
          <w:color w:val="222222"/>
        </w:rPr>
        <w:t xml:space="preserve">B: </w:t>
      </w:r>
      <w:r w:rsidR="002A70DC">
        <w:rPr>
          <w:rFonts w:cs="Arial"/>
          <w:color w:val="222222"/>
        </w:rPr>
        <w:t>Creating and maintaining the integration document</w:t>
      </w:r>
      <w:r w:rsidR="00375C83">
        <w:rPr>
          <w:rFonts w:cs="Arial"/>
          <w:color w:val="222222"/>
        </w:rPr>
        <w:t>, Accepting input from STS as needed to maintain an up to date document.</w:t>
      </w:r>
    </w:p>
    <w:p w:rsidR="003301BB" w:rsidRDefault="009B5774" w:rsidP="003301BB">
      <w:pPr>
        <w:numPr>
          <w:ilvl w:val="0"/>
          <w:numId w:val="12"/>
        </w:numPr>
        <w:shd w:val="clear" w:color="auto" w:fill="FFFFFF"/>
        <w:spacing w:before="120" w:after="0"/>
        <w:rPr>
          <w:rFonts w:cs="Arial"/>
          <w:color w:val="222222"/>
        </w:rPr>
      </w:pPr>
      <w:r>
        <w:rPr>
          <w:rFonts w:cs="Arial"/>
          <w:color w:val="222222"/>
        </w:rPr>
        <w:t xml:space="preserve">B: </w:t>
      </w:r>
      <w:r w:rsidR="003301BB">
        <w:rPr>
          <w:rFonts w:cs="Arial"/>
          <w:color w:val="222222"/>
        </w:rPr>
        <w:t xml:space="preserve">Establish and maintain test environments that support both solutions as need to support the integration and test process </w:t>
      </w:r>
      <w:r w:rsidR="00646E0A">
        <w:rPr>
          <w:rFonts w:cs="Arial"/>
          <w:color w:val="222222"/>
        </w:rPr>
        <w:t xml:space="preserve">as defined in the integration document </w:t>
      </w:r>
      <w:r w:rsidR="003301BB">
        <w:rPr>
          <w:rFonts w:cs="Arial"/>
          <w:color w:val="222222"/>
        </w:rPr>
        <w:t>with:</w:t>
      </w:r>
    </w:p>
    <w:p w:rsidR="006319A8" w:rsidRDefault="003301BB" w:rsidP="00313761">
      <w:pPr>
        <w:numPr>
          <w:ilvl w:val="1"/>
          <w:numId w:val="12"/>
        </w:numPr>
        <w:shd w:val="clear" w:color="auto" w:fill="FFFFFF"/>
        <w:spacing w:before="120" w:after="0"/>
        <w:rPr>
          <w:rFonts w:cs="Arial"/>
          <w:color w:val="222222"/>
        </w:rPr>
      </w:pPr>
      <w:r>
        <w:rPr>
          <w:rFonts w:cs="Arial"/>
          <w:color w:val="222222"/>
        </w:rPr>
        <w:t>Provi</w:t>
      </w:r>
      <w:r w:rsidR="00F5525E">
        <w:rPr>
          <w:rFonts w:cs="Arial"/>
          <w:color w:val="222222"/>
        </w:rPr>
        <w:t>de</w:t>
      </w:r>
      <w:r>
        <w:rPr>
          <w:rFonts w:cs="Arial"/>
          <w:color w:val="222222"/>
        </w:rPr>
        <w:t xml:space="preserve"> STS with a</w:t>
      </w:r>
      <w:r w:rsidR="005149D4" w:rsidRPr="009B01E4">
        <w:rPr>
          <w:rFonts w:cs="Arial"/>
          <w:color w:val="222222"/>
        </w:rPr>
        <w:t xml:space="preserve">ccess to a test </w:t>
      </w:r>
      <w:r w:rsidR="0035031F">
        <w:rPr>
          <w:rFonts w:cs="Arial"/>
          <w:color w:val="222222"/>
        </w:rPr>
        <w:t>server running the latest OTP services</w:t>
      </w:r>
      <w:r>
        <w:rPr>
          <w:rFonts w:cs="Arial"/>
          <w:color w:val="222222"/>
        </w:rPr>
        <w:t xml:space="preserve"> </w:t>
      </w:r>
      <w:r w:rsidR="005149D4" w:rsidRPr="009B01E4">
        <w:rPr>
          <w:rFonts w:cs="Arial"/>
          <w:color w:val="222222"/>
        </w:rPr>
        <w:t>for development, testing, and certification</w:t>
      </w:r>
      <w:r w:rsidR="0035031F">
        <w:rPr>
          <w:rFonts w:cs="Arial"/>
          <w:color w:val="222222"/>
        </w:rPr>
        <w:t xml:space="preserve"> as defined in the </w:t>
      </w:r>
      <w:r>
        <w:rPr>
          <w:rFonts w:cs="Arial"/>
          <w:color w:val="222222"/>
        </w:rPr>
        <w:t>integration document</w:t>
      </w:r>
      <w:r w:rsidR="00D5215A">
        <w:rPr>
          <w:rFonts w:cs="Arial"/>
          <w:color w:val="222222"/>
        </w:rPr>
        <w:t>.</w:t>
      </w:r>
      <w:r w:rsidR="005149D4" w:rsidRPr="009B01E4">
        <w:rPr>
          <w:rFonts w:cs="Arial"/>
          <w:color w:val="222222"/>
        </w:rPr>
        <w:t xml:space="preserve"> This platform is available </w:t>
      </w:r>
      <w:r w:rsidR="0035031F">
        <w:rPr>
          <w:rFonts w:cs="Arial"/>
          <w:color w:val="222222"/>
        </w:rPr>
        <w:t xml:space="preserve">per prearranged request by </w:t>
      </w:r>
      <w:r>
        <w:rPr>
          <w:rFonts w:cs="Arial"/>
          <w:color w:val="222222"/>
        </w:rPr>
        <w:t>STS</w:t>
      </w:r>
      <w:r w:rsidR="005149D4" w:rsidRPr="009B01E4">
        <w:rPr>
          <w:rFonts w:cs="Arial"/>
          <w:color w:val="222222"/>
        </w:rPr>
        <w:t>.</w:t>
      </w:r>
      <w:r w:rsidR="00034F2C">
        <w:rPr>
          <w:rFonts w:cs="Arial"/>
          <w:color w:val="222222"/>
        </w:rPr>
        <w:t xml:space="preserve"> Access to this platform will be available 24x7 during the prearranged request</w:t>
      </w:r>
      <w:r w:rsidR="00402CDA">
        <w:rPr>
          <w:rFonts w:cs="Arial"/>
          <w:color w:val="222222"/>
        </w:rPr>
        <w:t>ed</w:t>
      </w:r>
      <w:r w:rsidR="00034F2C">
        <w:rPr>
          <w:rFonts w:cs="Arial"/>
          <w:color w:val="222222"/>
        </w:rPr>
        <w:t xml:space="preserve"> period.</w:t>
      </w:r>
    </w:p>
    <w:p w:rsidR="006319A8" w:rsidRDefault="00214ACC" w:rsidP="00313761">
      <w:pPr>
        <w:numPr>
          <w:ilvl w:val="1"/>
          <w:numId w:val="12"/>
        </w:numPr>
        <w:shd w:val="clear" w:color="auto" w:fill="FFFFFF"/>
        <w:spacing w:before="120" w:after="0"/>
        <w:rPr>
          <w:rFonts w:cs="Arial"/>
          <w:color w:val="222222"/>
        </w:rPr>
      </w:pPr>
      <w:r>
        <w:rPr>
          <w:rFonts w:cs="Arial"/>
          <w:color w:val="222222"/>
        </w:rPr>
        <w:t>Provide SSL</w:t>
      </w:r>
      <w:r w:rsidR="00313761">
        <w:rPr>
          <w:rFonts w:cs="Arial"/>
          <w:color w:val="222222"/>
        </w:rPr>
        <w:t xml:space="preserve"> connection or VPN connection information </w:t>
      </w:r>
      <w:r>
        <w:rPr>
          <w:rFonts w:cs="Arial"/>
          <w:color w:val="222222"/>
        </w:rPr>
        <w:t>as needed for communicating with the MAC supported services.</w:t>
      </w:r>
    </w:p>
    <w:p w:rsidR="005149D4" w:rsidRDefault="009B5774" w:rsidP="00E61B5C">
      <w:pPr>
        <w:numPr>
          <w:ilvl w:val="0"/>
          <w:numId w:val="12"/>
        </w:numPr>
        <w:shd w:val="clear" w:color="auto" w:fill="FFFFFF"/>
        <w:spacing w:before="120" w:after="0"/>
        <w:rPr>
          <w:rFonts w:cs="Arial"/>
          <w:color w:val="222222"/>
        </w:rPr>
      </w:pPr>
      <w:r>
        <w:rPr>
          <w:rFonts w:cs="Arial"/>
          <w:color w:val="222222"/>
        </w:rPr>
        <w:t xml:space="preserve">B: </w:t>
      </w:r>
      <w:r w:rsidR="00D5215A">
        <w:rPr>
          <w:rFonts w:cs="Arial"/>
          <w:color w:val="222222"/>
        </w:rPr>
        <w:t>A</w:t>
      </w:r>
      <w:r w:rsidR="005149D4">
        <w:rPr>
          <w:rFonts w:cs="Arial"/>
          <w:color w:val="222222"/>
        </w:rPr>
        <w:t xml:space="preserve"> </w:t>
      </w:r>
      <w:r w:rsidR="005149D4" w:rsidRPr="009B01E4">
        <w:rPr>
          <w:rFonts w:cs="Arial"/>
          <w:color w:val="222222"/>
        </w:rPr>
        <w:t xml:space="preserve">set of test </w:t>
      </w:r>
      <w:r w:rsidR="008A7F44">
        <w:rPr>
          <w:rFonts w:cs="Arial"/>
          <w:color w:val="222222"/>
        </w:rPr>
        <w:t>cases</w:t>
      </w:r>
      <w:r w:rsidR="008A7F44" w:rsidRPr="009B01E4">
        <w:rPr>
          <w:rFonts w:cs="Arial"/>
          <w:color w:val="222222"/>
        </w:rPr>
        <w:t xml:space="preserve"> </w:t>
      </w:r>
      <w:r w:rsidR="005149D4" w:rsidRPr="009B01E4">
        <w:rPr>
          <w:rFonts w:cs="Arial"/>
          <w:color w:val="222222"/>
        </w:rPr>
        <w:t xml:space="preserve">required for certification to validate the integration is functioning correctly and meets </w:t>
      </w:r>
      <w:r w:rsidR="005149D4">
        <w:rPr>
          <w:rFonts w:cs="Arial"/>
          <w:color w:val="222222"/>
        </w:rPr>
        <w:t>both parties’ re</w:t>
      </w:r>
      <w:r w:rsidR="005149D4" w:rsidRPr="009B01E4">
        <w:rPr>
          <w:rFonts w:cs="Arial"/>
          <w:color w:val="222222"/>
        </w:rPr>
        <w:t>quirements.</w:t>
      </w:r>
    </w:p>
    <w:p w:rsidR="006319A8" w:rsidRDefault="004D7B75" w:rsidP="00313761">
      <w:pPr>
        <w:numPr>
          <w:ilvl w:val="0"/>
          <w:numId w:val="12"/>
        </w:numPr>
        <w:shd w:val="clear" w:color="auto" w:fill="FFFFFF"/>
        <w:spacing w:before="120" w:after="0"/>
        <w:rPr>
          <w:rFonts w:cs="Arial"/>
          <w:color w:val="222222"/>
        </w:rPr>
      </w:pPr>
      <w:r>
        <w:rPr>
          <w:rFonts w:cs="Arial"/>
          <w:color w:val="222222"/>
        </w:rPr>
        <w:t>OTP test system administration including</w:t>
      </w:r>
      <w:r w:rsidR="00BF68E1">
        <w:rPr>
          <w:rFonts w:cs="Arial"/>
          <w:color w:val="222222"/>
        </w:rPr>
        <w:t>:</w:t>
      </w:r>
    </w:p>
    <w:p w:rsidR="006319A8" w:rsidRDefault="00646E0A" w:rsidP="00313761">
      <w:pPr>
        <w:numPr>
          <w:ilvl w:val="1"/>
          <w:numId w:val="12"/>
        </w:numPr>
        <w:shd w:val="clear" w:color="auto" w:fill="FFFFFF"/>
        <w:spacing w:before="120" w:after="0"/>
        <w:rPr>
          <w:rFonts w:cs="Arial"/>
          <w:color w:val="222222"/>
        </w:rPr>
      </w:pPr>
      <w:r>
        <w:rPr>
          <w:rFonts w:cs="Arial"/>
          <w:color w:val="222222"/>
        </w:rPr>
        <w:t>B: Te</w:t>
      </w:r>
      <w:r w:rsidRPr="00025626">
        <w:rPr>
          <w:rFonts w:cs="Arial"/>
          <w:color w:val="222222"/>
        </w:rPr>
        <w:t>st Client registration, Client Ids</w:t>
      </w:r>
    </w:p>
    <w:p w:rsidR="006319A8" w:rsidRDefault="00646E0A" w:rsidP="00313761">
      <w:pPr>
        <w:numPr>
          <w:ilvl w:val="1"/>
          <w:numId w:val="12"/>
        </w:numPr>
        <w:shd w:val="clear" w:color="auto" w:fill="FFFFFF"/>
        <w:spacing w:before="120" w:after="0"/>
        <w:rPr>
          <w:rFonts w:cs="Arial"/>
          <w:color w:val="222222"/>
        </w:rPr>
      </w:pPr>
      <w:r>
        <w:rPr>
          <w:rFonts w:cs="Arial"/>
          <w:color w:val="222222"/>
        </w:rPr>
        <w:t>F: Test User Registration using STS generated User Ids.</w:t>
      </w:r>
    </w:p>
    <w:p w:rsidR="006319A8" w:rsidRDefault="00646E0A" w:rsidP="00313761">
      <w:pPr>
        <w:numPr>
          <w:ilvl w:val="1"/>
          <w:numId w:val="12"/>
        </w:numPr>
        <w:shd w:val="clear" w:color="auto" w:fill="FFFFFF"/>
        <w:spacing w:before="120" w:after="0"/>
        <w:rPr>
          <w:rFonts w:cs="Arial"/>
          <w:color w:val="222222"/>
        </w:rPr>
      </w:pPr>
      <w:r>
        <w:rPr>
          <w:rFonts w:cs="Arial"/>
          <w:color w:val="222222"/>
        </w:rPr>
        <w:t>F: Test User Registration using MAC generated User Ids.</w:t>
      </w:r>
    </w:p>
    <w:p w:rsidR="006319A8" w:rsidRDefault="006319A8" w:rsidP="00313761">
      <w:pPr>
        <w:shd w:val="clear" w:color="auto" w:fill="FFFFFF"/>
        <w:spacing w:before="120" w:after="0"/>
        <w:ind w:left="1080" w:firstLine="0"/>
        <w:rPr>
          <w:rFonts w:cs="Arial"/>
          <w:color w:val="222222"/>
        </w:rPr>
      </w:pPr>
    </w:p>
    <w:p w:rsidR="006319A8" w:rsidRPr="00313761" w:rsidRDefault="00590473" w:rsidP="00313761">
      <w:pPr>
        <w:pStyle w:val="ListParagraph"/>
        <w:numPr>
          <w:ilvl w:val="0"/>
          <w:numId w:val="26"/>
        </w:numPr>
        <w:shd w:val="clear" w:color="auto" w:fill="FFFFFF"/>
        <w:spacing w:before="120" w:after="0"/>
        <w:rPr>
          <w:rFonts w:cs="Arial"/>
          <w:bCs/>
          <w:color w:val="222222"/>
        </w:rPr>
      </w:pPr>
      <w:r w:rsidRPr="00313761">
        <w:rPr>
          <w:rFonts w:cs="Arial"/>
          <w:bCs/>
          <w:color w:val="222222"/>
        </w:rPr>
        <w:t>F: Access to the OTP test system administrative interface.</w:t>
      </w:r>
    </w:p>
    <w:p w:rsidR="0061426B" w:rsidRPr="00313761" w:rsidRDefault="00F5525E" w:rsidP="00034F2C">
      <w:pPr>
        <w:numPr>
          <w:ilvl w:val="0"/>
          <w:numId w:val="11"/>
        </w:numPr>
        <w:shd w:val="clear" w:color="auto" w:fill="FFFFFF"/>
        <w:spacing w:before="120" w:after="0"/>
        <w:rPr>
          <w:rFonts w:cs="Arial"/>
          <w:b/>
          <w:bCs/>
          <w:color w:val="222222"/>
          <w:u w:val="single"/>
        </w:rPr>
      </w:pPr>
      <w:r>
        <w:rPr>
          <w:rFonts w:cs="Arial"/>
          <w:color w:val="222222"/>
        </w:rPr>
        <w:t xml:space="preserve">B: </w:t>
      </w:r>
      <w:r w:rsidR="00BA09EB">
        <w:rPr>
          <w:rFonts w:cs="Arial"/>
          <w:color w:val="222222"/>
        </w:rPr>
        <w:t xml:space="preserve">Access to </w:t>
      </w:r>
      <w:r w:rsidR="00DB5371" w:rsidRPr="009B01E4">
        <w:rPr>
          <w:rFonts w:cs="Arial"/>
          <w:color w:val="222222"/>
        </w:rPr>
        <w:t xml:space="preserve">a MAC resource to </w:t>
      </w:r>
      <w:r w:rsidR="006A4342">
        <w:rPr>
          <w:rFonts w:cs="Arial"/>
          <w:color w:val="222222"/>
        </w:rPr>
        <w:t xml:space="preserve">answer </w:t>
      </w:r>
      <w:r w:rsidR="00DB5371" w:rsidRPr="009B01E4">
        <w:rPr>
          <w:rFonts w:cs="Arial"/>
          <w:color w:val="222222"/>
        </w:rPr>
        <w:t xml:space="preserve">development, testing or certification questions that arise during </w:t>
      </w:r>
      <w:r w:rsidR="004D7B75" w:rsidRPr="009B01E4">
        <w:rPr>
          <w:rFonts w:cs="Arial"/>
          <w:color w:val="222222"/>
        </w:rPr>
        <w:t xml:space="preserve">the </w:t>
      </w:r>
      <w:r w:rsidR="004D7B75">
        <w:rPr>
          <w:rFonts w:cs="Arial"/>
          <w:color w:val="222222"/>
        </w:rPr>
        <w:t>d</w:t>
      </w:r>
      <w:r w:rsidR="004D7B75" w:rsidRPr="009B01E4">
        <w:rPr>
          <w:rFonts w:cs="Arial"/>
          <w:color w:val="222222"/>
        </w:rPr>
        <w:t xml:space="preserve">evelopment </w:t>
      </w:r>
      <w:r w:rsidR="004D7B75">
        <w:rPr>
          <w:rFonts w:cs="Arial"/>
          <w:color w:val="222222"/>
        </w:rPr>
        <w:t>and integration phase</w:t>
      </w:r>
      <w:r w:rsidR="004D7B75" w:rsidRPr="009B01E4">
        <w:rPr>
          <w:rFonts w:cs="Arial"/>
          <w:color w:val="222222"/>
        </w:rPr>
        <w:t>.</w:t>
      </w:r>
      <w:r w:rsidR="00034F2C">
        <w:rPr>
          <w:rFonts w:cs="Arial"/>
          <w:color w:val="222222"/>
        </w:rPr>
        <w:t xml:space="preserve"> The MAC resource will provide responses to questions within one (</w:t>
      </w:r>
      <w:r w:rsidR="00214ACC">
        <w:rPr>
          <w:rFonts w:cs="Arial"/>
          <w:color w:val="222222"/>
        </w:rPr>
        <w:t>2</w:t>
      </w:r>
      <w:r w:rsidR="00034F2C">
        <w:rPr>
          <w:rFonts w:cs="Arial"/>
          <w:color w:val="222222"/>
        </w:rPr>
        <w:t>) business day</w:t>
      </w:r>
      <w:r w:rsidR="00214ACC">
        <w:rPr>
          <w:rFonts w:cs="Arial"/>
          <w:color w:val="222222"/>
        </w:rPr>
        <w:t xml:space="preserve"> via email or for more critical issues direct phone contact.</w:t>
      </w:r>
    </w:p>
    <w:p w:rsidR="00F5525E" w:rsidRPr="00313761" w:rsidRDefault="00F5525E" w:rsidP="00034F2C">
      <w:pPr>
        <w:numPr>
          <w:ilvl w:val="0"/>
          <w:numId w:val="11"/>
        </w:numPr>
        <w:shd w:val="clear" w:color="auto" w:fill="FFFFFF"/>
        <w:spacing w:before="120" w:after="0"/>
        <w:rPr>
          <w:rFonts w:cs="Arial"/>
          <w:b/>
          <w:bCs/>
          <w:color w:val="222222"/>
          <w:u w:val="single"/>
        </w:rPr>
      </w:pPr>
      <w:r>
        <w:rPr>
          <w:rFonts w:cs="Arial"/>
          <w:color w:val="222222"/>
        </w:rPr>
        <w:t xml:space="preserve">F: Access to the MAC </w:t>
      </w:r>
      <w:r w:rsidR="00375C83">
        <w:rPr>
          <w:rFonts w:cs="Arial"/>
          <w:color w:val="222222"/>
        </w:rPr>
        <w:t>AdPass</w:t>
      </w:r>
      <w:r>
        <w:rPr>
          <w:rFonts w:cs="Arial"/>
          <w:color w:val="222222"/>
        </w:rPr>
        <w:t xml:space="preserve"> feature</w:t>
      </w:r>
      <w:r w:rsidR="00214ACC">
        <w:rPr>
          <w:rFonts w:cs="Arial"/>
          <w:color w:val="222222"/>
        </w:rPr>
        <w:t xml:space="preserve"> vis client configuration.</w:t>
      </w:r>
    </w:p>
    <w:p w:rsidR="006319A8" w:rsidRPr="00313761" w:rsidRDefault="00214ACC" w:rsidP="00313761">
      <w:pPr>
        <w:numPr>
          <w:ilvl w:val="1"/>
          <w:numId w:val="11"/>
        </w:numPr>
        <w:shd w:val="clear" w:color="auto" w:fill="FFFFFF"/>
        <w:spacing w:before="120" w:after="0"/>
        <w:rPr>
          <w:rFonts w:cs="Arial"/>
          <w:b/>
          <w:bCs/>
          <w:color w:val="222222"/>
          <w:u w:val="single"/>
        </w:rPr>
      </w:pPr>
      <w:r>
        <w:rPr>
          <w:rFonts w:cs="Arial"/>
          <w:color w:val="222222"/>
        </w:rPr>
        <w:lastRenderedPageBreak/>
        <w:t>MAC will maintain a set of Test Ad as need for the integration and test process.</w:t>
      </w:r>
    </w:p>
    <w:p w:rsidR="00F5525E" w:rsidRPr="00313761" w:rsidRDefault="00F5525E" w:rsidP="00034F2C">
      <w:pPr>
        <w:numPr>
          <w:ilvl w:val="0"/>
          <w:numId w:val="11"/>
        </w:numPr>
        <w:shd w:val="clear" w:color="auto" w:fill="FFFFFF"/>
        <w:spacing w:before="120" w:after="0"/>
        <w:rPr>
          <w:rFonts w:cs="Arial"/>
          <w:b/>
          <w:bCs/>
          <w:color w:val="222222"/>
          <w:u w:val="single"/>
        </w:rPr>
      </w:pPr>
      <w:r>
        <w:rPr>
          <w:rFonts w:cs="Arial"/>
          <w:color w:val="222222"/>
        </w:rPr>
        <w:t>F: Provide a service that STS can call to get usage numbers and related costs to support the settlement process.</w:t>
      </w:r>
    </w:p>
    <w:p w:rsidR="006319A8" w:rsidRPr="00313761" w:rsidRDefault="00603759" w:rsidP="00313761">
      <w:pPr>
        <w:numPr>
          <w:ilvl w:val="1"/>
          <w:numId w:val="11"/>
        </w:numPr>
        <w:shd w:val="clear" w:color="auto" w:fill="FFFFFF"/>
        <w:spacing w:before="120" w:after="0"/>
        <w:rPr>
          <w:rFonts w:cs="Arial"/>
          <w:b/>
          <w:bCs/>
          <w:color w:val="222222"/>
          <w:u w:val="single"/>
        </w:rPr>
      </w:pPr>
      <w:r>
        <w:rPr>
          <w:rFonts w:cs="Arial"/>
          <w:color w:val="222222"/>
        </w:rPr>
        <w:t>MAC is the official source of OTP and AdPass usage numbers and related cost for billing and settlement processes.</w:t>
      </w:r>
    </w:p>
    <w:p w:rsidR="006319A8" w:rsidRDefault="0039191C" w:rsidP="00313761">
      <w:pPr>
        <w:shd w:val="clear" w:color="auto" w:fill="FFFFFF"/>
        <w:spacing w:before="120" w:after="0"/>
        <w:ind w:left="0" w:firstLine="0"/>
        <w:rPr>
          <w:rFonts w:cs="Arial"/>
          <w:b/>
          <w:bCs/>
          <w:color w:val="222222"/>
          <w:u w:val="single"/>
        </w:rPr>
      </w:pPr>
      <w:r>
        <w:rPr>
          <w:rFonts w:cs="Arial"/>
          <w:b/>
          <w:bCs/>
          <w:color w:val="222222"/>
          <w:u w:val="single"/>
        </w:rPr>
        <w:t>Transaction Performance Requirements</w:t>
      </w:r>
    </w:p>
    <w:p w:rsidR="0039191C" w:rsidRPr="00313761" w:rsidRDefault="00D00A2D" w:rsidP="00313761">
      <w:pPr>
        <w:pStyle w:val="ListParagraph"/>
        <w:numPr>
          <w:ilvl w:val="0"/>
          <w:numId w:val="24"/>
        </w:numPr>
        <w:shd w:val="clear" w:color="auto" w:fill="FFFFFF"/>
        <w:spacing w:before="120" w:after="0"/>
        <w:rPr>
          <w:rFonts w:cs="Arial"/>
          <w:bCs/>
          <w:color w:val="222222"/>
        </w:rPr>
      </w:pPr>
      <w:r>
        <w:rPr>
          <w:rFonts w:cs="Arial"/>
          <w:bCs/>
          <w:color w:val="222222"/>
        </w:rPr>
        <w:t xml:space="preserve">B: The solution shall be capable of processing at least </w:t>
      </w:r>
      <w:r w:rsidR="0039191C" w:rsidRPr="00313761">
        <w:rPr>
          <w:rFonts w:cs="Arial"/>
          <w:bCs/>
          <w:color w:val="222222"/>
        </w:rPr>
        <w:t>15 One-Time-Passwords per second</w:t>
      </w:r>
    </w:p>
    <w:p w:rsidR="009B01E4" w:rsidRDefault="009B01E4" w:rsidP="009B01E4">
      <w:pPr>
        <w:shd w:val="clear" w:color="auto" w:fill="FFFFFF"/>
        <w:spacing w:before="0" w:after="0"/>
        <w:ind w:left="0" w:firstLine="0"/>
        <w:rPr>
          <w:rFonts w:cs="Arial"/>
          <w:b/>
          <w:bCs/>
          <w:color w:val="222222"/>
          <w:u w:val="single"/>
        </w:rPr>
      </w:pPr>
      <w:r w:rsidRPr="009B01E4">
        <w:rPr>
          <w:rFonts w:cs="Arial"/>
          <w:b/>
          <w:bCs/>
          <w:color w:val="222222"/>
          <w:u w:val="single"/>
        </w:rPr>
        <w:t>Out of Scope</w:t>
      </w:r>
    </w:p>
    <w:p w:rsidR="006319A8" w:rsidRPr="00313761" w:rsidRDefault="00590473" w:rsidP="00313761">
      <w:pPr>
        <w:pStyle w:val="ListParagraph"/>
        <w:numPr>
          <w:ilvl w:val="0"/>
          <w:numId w:val="25"/>
        </w:numPr>
        <w:shd w:val="clear" w:color="auto" w:fill="FFFFFF"/>
        <w:spacing w:after="0"/>
        <w:rPr>
          <w:rFonts w:cs="Arial"/>
          <w:bCs/>
          <w:color w:val="222222"/>
        </w:rPr>
      </w:pPr>
      <w:r w:rsidRPr="00590473">
        <w:rPr>
          <w:rFonts w:cs="Arial"/>
          <w:bCs/>
          <w:color w:val="222222"/>
        </w:rPr>
        <w:t>Production d</w:t>
      </w:r>
      <w:r w:rsidRPr="00313761">
        <w:rPr>
          <w:rFonts w:cs="Arial"/>
          <w:bCs/>
          <w:color w:val="222222"/>
        </w:rPr>
        <w:t>ocumentation</w:t>
      </w:r>
    </w:p>
    <w:p w:rsidR="006319A8" w:rsidRDefault="00590473" w:rsidP="00313761">
      <w:pPr>
        <w:pStyle w:val="ListParagraph"/>
        <w:numPr>
          <w:ilvl w:val="0"/>
          <w:numId w:val="25"/>
        </w:numPr>
        <w:shd w:val="clear" w:color="auto" w:fill="FFFFFF"/>
        <w:spacing w:after="0"/>
        <w:rPr>
          <w:rFonts w:cs="Arial"/>
          <w:color w:val="222222"/>
        </w:rPr>
      </w:pPr>
      <w:r w:rsidRPr="00313761">
        <w:rPr>
          <w:rFonts w:cs="Arial"/>
          <w:bCs/>
          <w:color w:val="222222"/>
        </w:rPr>
        <w:t xml:space="preserve">Marketing </w:t>
      </w:r>
      <w:r w:rsidRPr="00590473">
        <w:rPr>
          <w:rFonts w:cs="Arial"/>
          <w:bCs/>
          <w:color w:val="222222"/>
        </w:rPr>
        <w:t>materials</w:t>
      </w:r>
    </w:p>
    <w:p w:rsidR="006319A8" w:rsidRPr="00313761" w:rsidRDefault="00646E0A" w:rsidP="00313761">
      <w:pPr>
        <w:pStyle w:val="ListParagraph"/>
        <w:numPr>
          <w:ilvl w:val="0"/>
          <w:numId w:val="25"/>
        </w:numPr>
        <w:shd w:val="clear" w:color="auto" w:fill="FFFFFF"/>
        <w:spacing w:after="0"/>
        <w:rPr>
          <w:rFonts w:cs="Arial"/>
          <w:color w:val="222222"/>
        </w:rPr>
      </w:pPr>
      <w:r>
        <w:rPr>
          <w:rFonts w:cs="Arial"/>
          <w:bCs/>
          <w:color w:val="222222"/>
        </w:rPr>
        <w:t>Production level deployment of any system components</w:t>
      </w:r>
    </w:p>
    <w:p w:rsidR="00F5525E" w:rsidRPr="009B01E4" w:rsidRDefault="00F5525E" w:rsidP="009B01E4">
      <w:pPr>
        <w:shd w:val="clear" w:color="auto" w:fill="FFFFFF"/>
        <w:spacing w:before="0" w:after="0"/>
        <w:ind w:left="0" w:firstLine="0"/>
        <w:rPr>
          <w:rFonts w:cs="Arial"/>
          <w:color w:val="222222"/>
        </w:rPr>
      </w:pPr>
    </w:p>
    <w:p w:rsidR="006319A8" w:rsidRDefault="00590473" w:rsidP="00313761">
      <w:pPr>
        <w:shd w:val="clear" w:color="auto" w:fill="FFFFFF"/>
        <w:spacing w:before="0" w:after="0"/>
        <w:ind w:left="0" w:firstLine="0"/>
        <w:rPr>
          <w:rFonts w:cs="Arial"/>
          <w:bCs/>
          <w:color w:val="222222"/>
          <w:u w:val="single"/>
        </w:rPr>
      </w:pPr>
      <w:r w:rsidRPr="00313761">
        <w:rPr>
          <w:rFonts w:cs="Arial"/>
          <w:b/>
          <w:bCs/>
          <w:color w:val="222222"/>
          <w:u w:val="single"/>
        </w:rPr>
        <w:t>Project Documentation</w:t>
      </w:r>
    </w:p>
    <w:p w:rsidR="006319A8" w:rsidRDefault="006319A8" w:rsidP="00313761">
      <w:pPr>
        <w:shd w:val="clear" w:color="auto" w:fill="FFFFFF"/>
        <w:spacing w:before="0" w:after="0"/>
        <w:ind w:left="0" w:firstLine="0"/>
        <w:rPr>
          <w:rFonts w:cs="Arial"/>
          <w:bCs/>
          <w:color w:val="222222"/>
          <w:u w:val="single"/>
        </w:rPr>
      </w:pPr>
    </w:p>
    <w:p w:rsidR="00646E0A" w:rsidRDefault="00646E0A" w:rsidP="00646E0A">
      <w:pPr>
        <w:ind w:left="0" w:hanging="11"/>
        <w:rPr>
          <w:szCs w:val="22"/>
        </w:rPr>
      </w:pPr>
      <w:r w:rsidRPr="00025626">
        <w:rPr>
          <w:szCs w:val="22"/>
        </w:rPr>
        <w:t xml:space="preserve">Both parties understand and agree that </w:t>
      </w:r>
      <w:r>
        <w:rPr>
          <w:szCs w:val="22"/>
        </w:rPr>
        <w:t>any changes to this SOW document shall require both parties to provide written approval.</w:t>
      </w:r>
    </w:p>
    <w:p w:rsidR="006319A8" w:rsidRPr="00313761" w:rsidRDefault="006319A8" w:rsidP="00313761">
      <w:pPr>
        <w:shd w:val="clear" w:color="auto" w:fill="FFFFFF"/>
        <w:spacing w:before="0" w:after="0"/>
        <w:ind w:left="0" w:firstLine="0"/>
        <w:rPr>
          <w:rFonts w:cs="Arial"/>
          <w:bCs/>
          <w:color w:val="222222"/>
          <w:u w:val="single"/>
        </w:rPr>
      </w:pPr>
    </w:p>
    <w:p w:rsidR="006319A8" w:rsidRDefault="00590473" w:rsidP="00313761">
      <w:pPr>
        <w:ind w:left="0" w:hanging="11"/>
        <w:rPr>
          <w:szCs w:val="22"/>
        </w:rPr>
      </w:pPr>
      <w:r w:rsidRPr="00313761">
        <w:rPr>
          <w:szCs w:val="22"/>
        </w:rPr>
        <w:t xml:space="preserve">Both parties understand and agree that </w:t>
      </w:r>
      <w:r w:rsidR="00646E0A">
        <w:rPr>
          <w:szCs w:val="22"/>
        </w:rPr>
        <w:t>both parties will contribute to the integration document.</w:t>
      </w:r>
    </w:p>
    <w:p w:rsidR="006319A8" w:rsidRDefault="006319A8" w:rsidP="00313761">
      <w:pPr>
        <w:ind w:left="0" w:hanging="11"/>
        <w:rPr>
          <w:szCs w:val="22"/>
        </w:rPr>
      </w:pPr>
    </w:p>
    <w:p w:rsidR="00375C83" w:rsidRDefault="00F5525E" w:rsidP="00313761">
      <w:pPr>
        <w:ind w:left="0" w:hanging="11"/>
        <w:rPr>
          <w:szCs w:val="22"/>
        </w:rPr>
      </w:pPr>
      <w:r>
        <w:rPr>
          <w:szCs w:val="22"/>
        </w:rPr>
        <w:t>STS</w:t>
      </w:r>
      <w:r w:rsidR="00590473" w:rsidRPr="00313761">
        <w:rPr>
          <w:szCs w:val="22"/>
        </w:rPr>
        <w:t xml:space="preserve"> will </w:t>
      </w:r>
      <w:r w:rsidR="00646E0A">
        <w:rPr>
          <w:szCs w:val="22"/>
        </w:rPr>
        <w:t xml:space="preserve"> modify their product offering to include the OTP feature from MAC and gain MAC’s approval before publishing said documentation.</w:t>
      </w:r>
    </w:p>
    <w:p w:rsidR="00375C83" w:rsidRDefault="00375C83" w:rsidP="00313761">
      <w:pPr>
        <w:ind w:left="0" w:hanging="11"/>
        <w:rPr>
          <w:szCs w:val="22"/>
        </w:rPr>
      </w:pPr>
    </w:p>
    <w:p w:rsidR="00375C83" w:rsidRPr="00313761" w:rsidRDefault="00375C83" w:rsidP="00313761">
      <w:pPr>
        <w:shd w:val="clear" w:color="auto" w:fill="FFFFFF"/>
        <w:spacing w:after="0"/>
        <w:ind w:left="0" w:firstLine="0"/>
        <w:rPr>
          <w:rFonts w:cs="Arial"/>
          <w:color w:val="222222"/>
        </w:rPr>
      </w:pPr>
      <w:r>
        <w:rPr>
          <w:rFonts w:cs="Arial"/>
          <w:bCs/>
          <w:color w:val="222222"/>
        </w:rPr>
        <w:t>Both parties shall contribute to a c</w:t>
      </w:r>
      <w:r w:rsidRPr="00313761">
        <w:rPr>
          <w:rFonts w:cs="Arial"/>
          <w:bCs/>
          <w:color w:val="222222"/>
        </w:rPr>
        <w:t>lient enrollment and setup document.</w:t>
      </w:r>
      <w:r>
        <w:rPr>
          <w:rFonts w:cs="Arial"/>
          <w:bCs/>
          <w:color w:val="222222"/>
        </w:rPr>
        <w:t xml:space="preserve"> A detailed check list of the client on-boarding process.</w:t>
      </w:r>
    </w:p>
    <w:p w:rsidR="006319A8" w:rsidRDefault="006319A8" w:rsidP="00313761">
      <w:pPr>
        <w:ind w:left="360" w:firstLine="0"/>
        <w:rPr>
          <w:sz w:val="22"/>
          <w:szCs w:val="22"/>
        </w:rPr>
      </w:pPr>
    </w:p>
    <w:p w:rsidR="006319A8" w:rsidRPr="00313761" w:rsidRDefault="00590473" w:rsidP="00313761">
      <w:pPr>
        <w:shd w:val="clear" w:color="auto" w:fill="FFFFFF"/>
        <w:spacing w:before="0" w:after="0"/>
        <w:ind w:left="0" w:firstLine="0"/>
        <w:rPr>
          <w:rFonts w:cs="Arial"/>
          <w:bCs/>
          <w:color w:val="222222"/>
          <w:u w:val="single"/>
        </w:rPr>
      </w:pPr>
      <w:r w:rsidRPr="00313761">
        <w:rPr>
          <w:rFonts w:cs="Arial"/>
          <w:b/>
          <w:bCs/>
          <w:color w:val="222222"/>
          <w:u w:val="single"/>
        </w:rPr>
        <w:t>Assumptions</w:t>
      </w:r>
    </w:p>
    <w:p w:rsidR="006319A8" w:rsidRPr="00313761" w:rsidRDefault="00590473" w:rsidP="00313761">
      <w:pPr>
        <w:ind w:left="0" w:hanging="11"/>
        <w:rPr>
          <w:szCs w:val="22"/>
        </w:rPr>
      </w:pPr>
      <w:r w:rsidRPr="00313761">
        <w:rPr>
          <w:szCs w:val="22"/>
        </w:rPr>
        <w:t>In undertaking the work detailed in this SOW</w:t>
      </w:r>
      <w:r w:rsidR="00402CDA">
        <w:rPr>
          <w:szCs w:val="22"/>
        </w:rPr>
        <w:t xml:space="preserve"> </w:t>
      </w:r>
      <w:r w:rsidRPr="00313761">
        <w:rPr>
          <w:szCs w:val="22"/>
        </w:rPr>
        <w:t xml:space="preserve">#1, </w:t>
      </w:r>
      <w:r w:rsidR="00F5525E">
        <w:rPr>
          <w:szCs w:val="22"/>
        </w:rPr>
        <w:t>STS</w:t>
      </w:r>
      <w:r w:rsidRPr="00313761">
        <w:rPr>
          <w:szCs w:val="22"/>
        </w:rPr>
        <w:t xml:space="preserve"> assumes and relies upon the following statements:</w:t>
      </w:r>
    </w:p>
    <w:p w:rsidR="00375C83" w:rsidRDefault="00F5525E" w:rsidP="001E1859">
      <w:pPr>
        <w:pStyle w:val="ListParagraph"/>
        <w:numPr>
          <w:ilvl w:val="0"/>
          <w:numId w:val="20"/>
        </w:numPr>
        <w:rPr>
          <w:rFonts w:ascii="Arial" w:hAnsi="Arial" w:cs="Arial"/>
          <w:sz w:val="20"/>
        </w:rPr>
      </w:pPr>
      <w:r>
        <w:rPr>
          <w:rFonts w:ascii="Arial" w:hAnsi="Arial" w:cs="Arial"/>
          <w:sz w:val="20"/>
        </w:rPr>
        <w:t xml:space="preserve">As an option to the STS system STS uses </w:t>
      </w:r>
      <w:r w:rsidR="00590473" w:rsidRPr="00313761">
        <w:rPr>
          <w:rFonts w:ascii="Arial" w:hAnsi="Arial" w:cs="Arial"/>
          <w:sz w:val="20"/>
        </w:rPr>
        <w:t xml:space="preserve">OTP authentication </w:t>
      </w:r>
      <w:r>
        <w:rPr>
          <w:rFonts w:ascii="Arial" w:hAnsi="Arial" w:cs="Arial"/>
          <w:sz w:val="20"/>
        </w:rPr>
        <w:t>for registration verification, account login and transaction verification for all financial transaction.</w:t>
      </w:r>
    </w:p>
    <w:p w:rsidR="001E1859" w:rsidRPr="00313761" w:rsidRDefault="00375C83" w:rsidP="001E1859">
      <w:pPr>
        <w:pStyle w:val="ListParagraph"/>
        <w:numPr>
          <w:ilvl w:val="0"/>
          <w:numId w:val="20"/>
        </w:numPr>
        <w:rPr>
          <w:rFonts w:ascii="Arial" w:hAnsi="Arial" w:cs="Arial"/>
          <w:sz w:val="20"/>
        </w:rPr>
      </w:pPr>
      <w:r>
        <w:rPr>
          <w:rFonts w:ascii="Arial" w:hAnsi="Arial" w:cs="Arial"/>
          <w:sz w:val="20"/>
        </w:rPr>
        <w:t>Business sign off, the business units of both companies must sign-off on the implementation before this SOW can be considered complete. Each company shall designate their representative.</w:t>
      </w:r>
    </w:p>
    <w:p w:rsidR="001E1859" w:rsidRPr="00313761" w:rsidRDefault="00590473" w:rsidP="00313761">
      <w:pPr>
        <w:pStyle w:val="ListParagraph"/>
        <w:numPr>
          <w:ilvl w:val="0"/>
          <w:numId w:val="20"/>
        </w:numPr>
        <w:rPr>
          <w:rFonts w:cs="Arial"/>
          <w:b/>
          <w:bCs/>
          <w:color w:val="222222"/>
          <w:u w:val="single"/>
        </w:rPr>
      </w:pPr>
      <w:r w:rsidRPr="00313761">
        <w:rPr>
          <w:rFonts w:ascii="Arial" w:hAnsi="Arial" w:cs="Arial"/>
          <w:sz w:val="20"/>
        </w:rPr>
        <w:t xml:space="preserve">Certification of the integration to MAC is a simple process, which can be completed in one to two (1-2) business days. </w:t>
      </w:r>
    </w:p>
    <w:p w:rsidR="00DB5371" w:rsidRPr="009B01E4" w:rsidRDefault="00DB5371" w:rsidP="00DB5371">
      <w:pPr>
        <w:shd w:val="clear" w:color="auto" w:fill="FFFFFF"/>
        <w:spacing w:before="0" w:after="0"/>
        <w:ind w:left="0" w:firstLine="0"/>
        <w:rPr>
          <w:rFonts w:cs="Arial"/>
          <w:color w:val="222222"/>
        </w:rPr>
      </w:pPr>
      <w:r w:rsidRPr="009B01E4">
        <w:rPr>
          <w:rFonts w:cs="Arial"/>
          <w:b/>
          <w:bCs/>
          <w:color w:val="222222"/>
          <w:u w:val="single"/>
        </w:rPr>
        <w:t>Project Fees</w:t>
      </w:r>
    </w:p>
    <w:p w:rsidR="00646E0A" w:rsidRDefault="00646E0A" w:rsidP="00034F2C">
      <w:pPr>
        <w:shd w:val="clear" w:color="auto" w:fill="FFFFFF"/>
        <w:spacing w:before="0" w:after="0"/>
        <w:ind w:left="0" w:firstLine="0"/>
      </w:pPr>
    </w:p>
    <w:p w:rsidR="00FE5AFD" w:rsidRDefault="00646E0A" w:rsidP="00034F2C">
      <w:pPr>
        <w:shd w:val="clear" w:color="auto" w:fill="FFFFFF"/>
        <w:spacing w:before="0" w:after="0"/>
        <w:ind w:left="0" w:firstLine="0"/>
      </w:pPr>
      <w:r>
        <w:t>No fees will be assessed by either parties for the work agreed upon in this document. Fees for out of scope work will be based on pre-arranged and separate contracts.</w:t>
      </w:r>
    </w:p>
    <w:sectPr w:rsidR="00FE5AFD" w:rsidSect="00320ED0">
      <w:headerReference w:type="default" r:id="rId12"/>
      <w:footerReference w:type="default" r:id="rId13"/>
      <w:pgSz w:w="12240" w:h="15840"/>
      <w:pgMar w:top="1170" w:right="990" w:bottom="1080" w:left="1440" w:header="180" w:footer="720" w:gutter="0"/>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268CC" w:rsidRDefault="006268CC">
      <w:r>
        <w:separator/>
      </w:r>
    </w:p>
  </w:endnote>
  <w:endnote w:type="continuationSeparator" w:id="0">
    <w:p w:rsidR="006268CC" w:rsidRDefault="006268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EFF" w:usb1="C0007843" w:usb2="00000009" w:usb3="00000000" w:csb0="000001FF" w:csb1="00000000"/>
  </w:font>
  <w:font w:name="Bookman">
    <w:altName w:val="Bookman Old Style"/>
    <w:panose1 w:val="00000000000000000000"/>
    <w:charset w:val="00"/>
    <w:family w:val="roman"/>
    <w:notTrueType/>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34F2C" w:rsidRPr="00191D65" w:rsidRDefault="00034F2C" w:rsidP="00500E47">
    <w:pPr>
      <w:pStyle w:val="Footer"/>
      <w:pBdr>
        <w:top w:val="single" w:sz="18" w:space="1" w:color="auto"/>
      </w:pBdr>
      <w:tabs>
        <w:tab w:val="clear" w:pos="4320"/>
        <w:tab w:val="clear" w:pos="8640"/>
        <w:tab w:val="center" w:pos="4590"/>
        <w:tab w:val="right" w:pos="9450"/>
      </w:tabs>
      <w:ind w:left="0" w:firstLine="0"/>
      <w:rPr>
        <w:iCs/>
        <w:smallCaps/>
        <w:sz w:val="16"/>
      </w:rPr>
    </w:pPr>
    <w:r w:rsidRPr="00191D65">
      <w:rPr>
        <w:iCs/>
        <w:smallCaps/>
        <w:sz w:val="16"/>
      </w:rPr>
      <w:tab/>
    </w:r>
    <w:r w:rsidRPr="00191D65">
      <w:rPr>
        <w:iCs/>
        <w:smallCaps/>
        <w:sz w:val="16"/>
      </w:rPr>
      <w:tab/>
      <w:t xml:space="preserve">Page </w:t>
    </w:r>
    <w:r w:rsidR="00590473" w:rsidRPr="00191D65">
      <w:rPr>
        <w:iCs/>
        <w:smallCaps/>
        <w:sz w:val="16"/>
      </w:rPr>
      <w:fldChar w:fldCharType="begin"/>
    </w:r>
    <w:r w:rsidRPr="00191D65">
      <w:rPr>
        <w:iCs/>
        <w:smallCaps/>
        <w:sz w:val="16"/>
      </w:rPr>
      <w:instrText>PAGE</w:instrText>
    </w:r>
    <w:r w:rsidR="00590473" w:rsidRPr="00191D65">
      <w:rPr>
        <w:iCs/>
        <w:smallCaps/>
        <w:sz w:val="16"/>
      </w:rPr>
      <w:fldChar w:fldCharType="separate"/>
    </w:r>
    <w:r w:rsidR="009C2667">
      <w:rPr>
        <w:iCs/>
        <w:smallCaps/>
        <w:noProof/>
        <w:sz w:val="16"/>
      </w:rPr>
      <w:t>1</w:t>
    </w:r>
    <w:r w:rsidR="00590473" w:rsidRPr="00191D65">
      <w:rPr>
        <w:iCs/>
        <w:smallCaps/>
        <w:sz w:val="16"/>
      </w:rPr>
      <w:fldChar w:fldCharType="end"/>
    </w:r>
    <w:r w:rsidRPr="00191D65">
      <w:rPr>
        <w:iCs/>
        <w:smallCaps/>
        <w:sz w:val="16"/>
      </w:rPr>
      <w:t xml:space="preserve"> of </w:t>
    </w:r>
    <w:r w:rsidR="00590473" w:rsidRPr="00191D65">
      <w:rPr>
        <w:iCs/>
        <w:smallCaps/>
        <w:sz w:val="16"/>
      </w:rPr>
      <w:fldChar w:fldCharType="begin"/>
    </w:r>
    <w:r w:rsidRPr="00191D65">
      <w:rPr>
        <w:iCs/>
        <w:smallCaps/>
        <w:sz w:val="16"/>
      </w:rPr>
      <w:instrText xml:space="preserve">numpages </w:instrText>
    </w:r>
    <w:r w:rsidR="00590473" w:rsidRPr="00191D65">
      <w:rPr>
        <w:iCs/>
        <w:smallCaps/>
        <w:sz w:val="16"/>
      </w:rPr>
      <w:fldChar w:fldCharType="separate"/>
    </w:r>
    <w:r w:rsidR="009C2667">
      <w:rPr>
        <w:iCs/>
        <w:smallCaps/>
        <w:noProof/>
        <w:sz w:val="16"/>
      </w:rPr>
      <w:t>3</w:t>
    </w:r>
    <w:r w:rsidR="00590473" w:rsidRPr="00191D65">
      <w:rPr>
        <w:iCs/>
        <w:smallCaps/>
        <w:sz w:val="16"/>
      </w:rPr>
      <w:fldChar w:fldCharType="end"/>
    </w:r>
    <w:r w:rsidRPr="00191D65">
      <w:rPr>
        <w:iCs/>
        <w:smallCaps/>
        <w:sz w:val="16"/>
      </w:rPr>
      <w:br/>
      <w:t>Confidential-All Rights Reserved</w:t>
    </w:r>
    <w:r w:rsidRPr="00191D65">
      <w:rPr>
        <w:iCs/>
        <w:smallCaps/>
        <w:sz w:val="16"/>
      </w:rPr>
      <w:tab/>
    </w:r>
    <w:r w:rsidR="00500E47">
      <w:rPr>
        <w:iCs/>
        <w:smallCaps/>
        <w:sz w:val="16"/>
      </w:rPr>
      <w:tab/>
      <w:t>Version 1.0 October</w:t>
    </w:r>
    <w:ins w:id="1" w:author="Terry Davis" w:date="2014-10-31T09:59:00Z">
      <w:r w:rsidR="009C2667">
        <w:rPr>
          <w:iCs/>
          <w:smallCaps/>
          <w:sz w:val="16"/>
        </w:rPr>
        <w:t xml:space="preserve"> 31</w:t>
      </w:r>
      <w:r w:rsidR="009C2667" w:rsidRPr="009C2667">
        <w:rPr>
          <w:iCs/>
          <w:smallCaps/>
          <w:sz w:val="16"/>
          <w:vertAlign w:val="superscript"/>
          <w:rPrChange w:id="2" w:author="Terry Davis" w:date="2014-10-31T09:59:00Z">
            <w:rPr>
              <w:iCs/>
              <w:smallCaps/>
              <w:sz w:val="16"/>
            </w:rPr>
          </w:rPrChange>
        </w:rPr>
        <w:t>ST</w:t>
      </w:r>
    </w:ins>
    <w:del w:id="3" w:author="Terry Davis" w:date="2014-10-31T09:59:00Z">
      <w:r w:rsidR="00500E47" w:rsidDel="009C2667">
        <w:rPr>
          <w:iCs/>
          <w:smallCaps/>
          <w:sz w:val="16"/>
        </w:rPr>
        <w:delText xml:space="preserve"> 25</w:delText>
      </w:r>
      <w:r w:rsidR="00590473" w:rsidRPr="00313761" w:rsidDel="009C2667">
        <w:rPr>
          <w:iCs/>
          <w:smallCaps/>
          <w:sz w:val="16"/>
          <w:vertAlign w:val="superscript"/>
        </w:rPr>
        <w:delText>th</w:delText>
      </w:r>
    </w:del>
    <w:r w:rsidR="00500E47">
      <w:rPr>
        <w:iCs/>
        <w:smallCaps/>
        <w:sz w:val="16"/>
      </w:rPr>
      <w:t xml:space="preserve"> 2014</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268CC" w:rsidRDefault="006268CC">
      <w:r>
        <w:separator/>
      </w:r>
    </w:p>
  </w:footnote>
  <w:footnote w:type="continuationSeparator" w:id="0">
    <w:p w:rsidR="006268CC" w:rsidRDefault="006268C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34F2C" w:rsidRDefault="00034F2C" w:rsidP="00047596">
    <w:pPr>
      <w:pStyle w:val="Header"/>
      <w:tabs>
        <w:tab w:val="clear" w:pos="8640"/>
        <w:tab w:val="right" w:pos="9450"/>
      </w:tabs>
      <w:spacing w:before="0" w:after="0"/>
      <w:ind w:left="0" w:firstLine="0"/>
      <w:jc w:val="right"/>
    </w:pPr>
    <w:r w:rsidRPr="009B01E4">
      <w:rPr>
        <w:noProof/>
      </w:rPr>
      <w:drawing>
        <wp:inline distT="0" distB="0" distL="0" distR="0">
          <wp:extent cx="1476375" cy="676275"/>
          <wp:effectExtent l="0" t="0" r="9525" b="9525"/>
          <wp:docPr id="1" name="Picture 1" descr="mac_logo_hires_l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_logo_hires_lr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76375" cy="676275"/>
                  </a:xfrm>
                  <a:prstGeom prst="rect">
                    <a:avLst/>
                  </a:prstGeom>
                  <a:noFill/>
                  <a:ln>
                    <a:noFill/>
                  </a:ln>
                </pic:spPr>
              </pic:pic>
            </a:graphicData>
          </a:graphic>
        </wp:inline>
      </w:drawing>
    </w:r>
    <w:r>
      <w:t xml:space="preserve">       </w:t>
    </w:r>
  </w:p>
  <w:p w:rsidR="00034F2C" w:rsidRDefault="00034F2C" w:rsidP="00047596">
    <w:pPr>
      <w:pStyle w:val="Header"/>
      <w:tabs>
        <w:tab w:val="clear" w:pos="8640"/>
        <w:tab w:val="right" w:pos="9360"/>
      </w:tabs>
      <w:spacing w:before="0" w:after="0"/>
      <w:jc w:val="both"/>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838E55E8"/>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0F85840"/>
    <w:multiLevelType w:val="multilevel"/>
    <w:tmpl w:val="D4E0227C"/>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2EF2B9E"/>
    <w:multiLevelType w:val="hybridMultilevel"/>
    <w:tmpl w:val="81A61B1C"/>
    <w:lvl w:ilvl="0" w:tplc="4DDC6F1A">
      <w:start w:val="1"/>
      <w:numFmt w:val="lowerLetter"/>
      <w:pStyle w:val="I1"/>
      <w:lvlText w:val="%1)"/>
      <w:lvlJc w:val="left"/>
      <w:pPr>
        <w:tabs>
          <w:tab w:val="num" w:pos="720"/>
        </w:tabs>
        <w:ind w:left="720" w:hanging="720"/>
      </w:pPr>
      <w:rPr>
        <w:rFonts w:hint="default"/>
        <w:b w:val="0"/>
        <w:i w:val="0"/>
        <w:color w:val="auto"/>
        <w:sz w:val="20"/>
        <w:szCs w:val="20"/>
      </w:rPr>
    </w:lvl>
    <w:lvl w:ilvl="1" w:tplc="CF2884B6">
      <w:start w:val="29"/>
      <w:numFmt w:val="lowerLetter"/>
      <w:lvlText w:val="%2."/>
      <w:lvlJc w:val="left"/>
      <w:pPr>
        <w:tabs>
          <w:tab w:val="num" w:pos="780"/>
        </w:tabs>
        <w:ind w:left="780" w:hanging="420"/>
      </w:pPr>
      <w:rPr>
        <w:rFonts w:hint="default"/>
      </w:r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3">
    <w:nsid w:val="0B1C6901"/>
    <w:multiLevelType w:val="hybridMultilevel"/>
    <w:tmpl w:val="0D1A07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1674BD9"/>
    <w:multiLevelType w:val="multilevel"/>
    <w:tmpl w:val="922AF560"/>
    <w:lvl w:ilvl="0">
      <w:start w:val="2"/>
      <w:numFmt w:val="decimal"/>
      <w:lvlText w:val="%1."/>
      <w:lvlJc w:val="left"/>
      <w:pPr>
        <w:tabs>
          <w:tab w:val="num" w:pos="0"/>
        </w:tabs>
        <w:ind w:left="907" w:hanging="907"/>
      </w:pPr>
      <w:rPr>
        <w:rFonts w:hint="default"/>
      </w:rPr>
    </w:lvl>
    <w:lvl w:ilvl="1">
      <w:start w:val="1"/>
      <w:numFmt w:val="decimal"/>
      <w:lvlText w:val="%1.%2."/>
      <w:lvlJc w:val="left"/>
      <w:pPr>
        <w:tabs>
          <w:tab w:val="num" w:pos="340"/>
        </w:tabs>
        <w:ind w:left="2268" w:hanging="2211"/>
      </w:pPr>
      <w:rPr>
        <w:rFonts w:ascii="Arial" w:hAnsi="Arial" w:hint="default"/>
        <w:b w:val="0"/>
        <w:i w:val="0"/>
        <w:sz w:val="20"/>
        <w:szCs w:val="20"/>
      </w:rPr>
    </w:lvl>
    <w:lvl w:ilvl="2">
      <w:start w:val="1"/>
      <w:numFmt w:val="lowerLetter"/>
      <w:lvlText w:val="(%3)"/>
      <w:lvlJc w:val="left"/>
      <w:pPr>
        <w:tabs>
          <w:tab w:val="num" w:pos="0"/>
        </w:tabs>
        <w:ind w:left="2268" w:hanging="1191"/>
      </w:pPr>
      <w:rPr>
        <w:rFonts w:hint="default"/>
      </w:rPr>
    </w:lvl>
    <w:lvl w:ilvl="3">
      <w:start w:val="1"/>
      <w:numFmt w:val="lowerRoman"/>
      <w:lvlText w:val="(%4)"/>
      <w:lvlJc w:val="left"/>
      <w:pPr>
        <w:tabs>
          <w:tab w:val="num" w:pos="0"/>
        </w:tabs>
        <w:ind w:left="2948" w:hanging="964"/>
      </w:pPr>
      <w:rPr>
        <w:rFonts w:hint="default"/>
      </w:rPr>
    </w:lvl>
    <w:lvl w:ilvl="4">
      <w:start w:val="1"/>
      <w:numFmt w:val="decimal"/>
      <w:lvlText w:val="(%5)"/>
      <w:lvlJc w:val="left"/>
      <w:pPr>
        <w:tabs>
          <w:tab w:val="num" w:pos="0"/>
        </w:tabs>
        <w:ind w:left="3855" w:hanging="907"/>
      </w:pPr>
      <w:rPr>
        <w:rFonts w:hint="default"/>
      </w:rPr>
    </w:lvl>
    <w:lvl w:ilvl="5">
      <w:start w:val="1"/>
      <w:numFmt w:val="none"/>
      <w:lvlText w:val=""/>
      <w:lvlJc w:val="left"/>
      <w:pPr>
        <w:tabs>
          <w:tab w:val="num" w:pos="0"/>
        </w:tabs>
        <w:ind w:left="4422" w:hanging="567"/>
      </w:pPr>
      <w:rPr>
        <w:rFonts w:ascii="Symbol" w:hAnsi="Symbol" w:hint="default"/>
      </w:rPr>
    </w:lvl>
    <w:lvl w:ilvl="6">
      <w:start w:val="1"/>
      <w:numFmt w:val="decimal"/>
      <w:lvlText w:val=".%7."/>
      <w:lvlJc w:val="left"/>
      <w:pPr>
        <w:tabs>
          <w:tab w:val="num" w:pos="0"/>
        </w:tabs>
        <w:ind w:left="5502" w:hanging="1080"/>
      </w:pPr>
      <w:rPr>
        <w:rFonts w:hint="default"/>
      </w:rPr>
    </w:lvl>
    <w:lvl w:ilvl="7">
      <w:start w:val="1"/>
      <w:numFmt w:val="decimal"/>
      <w:lvlText w:val=".%7.%8."/>
      <w:lvlJc w:val="left"/>
      <w:pPr>
        <w:tabs>
          <w:tab w:val="num" w:pos="0"/>
        </w:tabs>
        <w:ind w:left="6726" w:hanging="1224"/>
      </w:pPr>
      <w:rPr>
        <w:rFonts w:hint="default"/>
      </w:rPr>
    </w:lvl>
    <w:lvl w:ilvl="8">
      <w:start w:val="1"/>
      <w:numFmt w:val="decimal"/>
      <w:lvlText w:val=".%7.%8.%9."/>
      <w:lvlJc w:val="left"/>
      <w:pPr>
        <w:tabs>
          <w:tab w:val="num" w:pos="0"/>
        </w:tabs>
        <w:ind w:left="8166" w:hanging="1440"/>
      </w:pPr>
      <w:rPr>
        <w:rFonts w:hint="default"/>
      </w:rPr>
    </w:lvl>
  </w:abstractNum>
  <w:abstractNum w:abstractNumId="5">
    <w:nsid w:val="199644A3"/>
    <w:multiLevelType w:val="hybridMultilevel"/>
    <w:tmpl w:val="E298872E"/>
    <w:lvl w:ilvl="0" w:tplc="8042F278">
      <w:start w:val="1"/>
      <w:numFmt w:val="bullet"/>
      <w:pStyle w:val="Bullet3"/>
      <w:lvlText w:val="o"/>
      <w:lvlJc w:val="left"/>
      <w:pPr>
        <w:tabs>
          <w:tab w:val="num" w:pos="720"/>
        </w:tabs>
        <w:ind w:left="720" w:hanging="360"/>
      </w:pPr>
      <w:rPr>
        <w:rFonts w:ascii="Courier New" w:hAnsi="Courier New"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1F966FD8"/>
    <w:multiLevelType w:val="multilevel"/>
    <w:tmpl w:val="E9B46344"/>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Arial" w:hAnsi="Aria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D5E2262"/>
    <w:multiLevelType w:val="hybridMultilevel"/>
    <w:tmpl w:val="64CEB8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2076117"/>
    <w:multiLevelType w:val="multilevel"/>
    <w:tmpl w:val="498E4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3AF0D88"/>
    <w:multiLevelType w:val="hybridMultilevel"/>
    <w:tmpl w:val="DA6E6458"/>
    <w:lvl w:ilvl="0" w:tplc="E48696D6">
      <w:start w:val="1"/>
      <w:numFmt w:val="bullet"/>
      <w:pStyle w:val="I10"/>
      <w:lvlText w:val=""/>
      <w:lvlJc w:val="left"/>
      <w:pPr>
        <w:tabs>
          <w:tab w:val="num" w:pos="1110"/>
        </w:tabs>
        <w:ind w:left="1830" w:hanging="720"/>
      </w:pPr>
      <w:rPr>
        <w:rFonts w:ascii="Symbol" w:hAnsi="Symbol" w:hint="default"/>
      </w:rPr>
    </w:lvl>
    <w:lvl w:ilvl="1" w:tplc="3C7E173A">
      <w:start w:val="1"/>
      <w:numFmt w:val="bullet"/>
      <w:lvlText w:val=""/>
      <w:lvlJc w:val="left"/>
      <w:pPr>
        <w:tabs>
          <w:tab w:val="num" w:pos="3270"/>
        </w:tabs>
        <w:ind w:left="3270" w:hanging="720"/>
      </w:pPr>
      <w:rPr>
        <w:rFonts w:ascii="Wingdings" w:hAnsi="Wingdings" w:hint="default"/>
        <w:color w:val="auto"/>
      </w:rPr>
    </w:lvl>
    <w:lvl w:ilvl="2" w:tplc="0188222A">
      <w:start w:val="1"/>
      <w:numFmt w:val="lowerLetter"/>
      <w:lvlText w:val="%3)"/>
      <w:lvlJc w:val="left"/>
      <w:pPr>
        <w:tabs>
          <w:tab w:val="num" w:pos="2550"/>
        </w:tabs>
        <w:ind w:left="2550" w:hanging="360"/>
      </w:pPr>
      <w:rPr>
        <w:rFonts w:hint="default"/>
      </w:rPr>
    </w:lvl>
    <w:lvl w:ilvl="3" w:tplc="04090001">
      <w:start w:val="1"/>
      <w:numFmt w:val="bullet"/>
      <w:lvlText w:val=""/>
      <w:lvlJc w:val="left"/>
      <w:pPr>
        <w:tabs>
          <w:tab w:val="num" w:pos="3270"/>
        </w:tabs>
        <w:ind w:left="3270" w:hanging="360"/>
      </w:pPr>
      <w:rPr>
        <w:rFonts w:ascii="Symbol" w:hAnsi="Symbol" w:hint="default"/>
      </w:rPr>
    </w:lvl>
    <w:lvl w:ilvl="4" w:tplc="04090003" w:tentative="1">
      <w:start w:val="1"/>
      <w:numFmt w:val="bullet"/>
      <w:lvlText w:val="o"/>
      <w:lvlJc w:val="left"/>
      <w:pPr>
        <w:tabs>
          <w:tab w:val="num" w:pos="3990"/>
        </w:tabs>
        <w:ind w:left="3990" w:hanging="360"/>
      </w:pPr>
      <w:rPr>
        <w:rFonts w:ascii="Courier New" w:hAnsi="Courier New" w:cs="Symbol" w:hint="default"/>
      </w:rPr>
    </w:lvl>
    <w:lvl w:ilvl="5" w:tplc="04090005" w:tentative="1">
      <w:start w:val="1"/>
      <w:numFmt w:val="bullet"/>
      <w:lvlText w:val=""/>
      <w:lvlJc w:val="left"/>
      <w:pPr>
        <w:tabs>
          <w:tab w:val="num" w:pos="4710"/>
        </w:tabs>
        <w:ind w:left="4710" w:hanging="360"/>
      </w:pPr>
      <w:rPr>
        <w:rFonts w:ascii="Wingdings" w:hAnsi="Wingdings" w:hint="default"/>
      </w:rPr>
    </w:lvl>
    <w:lvl w:ilvl="6" w:tplc="04090001" w:tentative="1">
      <w:start w:val="1"/>
      <w:numFmt w:val="bullet"/>
      <w:lvlText w:val=""/>
      <w:lvlJc w:val="left"/>
      <w:pPr>
        <w:tabs>
          <w:tab w:val="num" w:pos="5430"/>
        </w:tabs>
        <w:ind w:left="5430" w:hanging="360"/>
      </w:pPr>
      <w:rPr>
        <w:rFonts w:ascii="Symbol" w:hAnsi="Symbol" w:hint="default"/>
      </w:rPr>
    </w:lvl>
    <w:lvl w:ilvl="7" w:tplc="04090003" w:tentative="1">
      <w:start w:val="1"/>
      <w:numFmt w:val="bullet"/>
      <w:lvlText w:val="o"/>
      <w:lvlJc w:val="left"/>
      <w:pPr>
        <w:tabs>
          <w:tab w:val="num" w:pos="6150"/>
        </w:tabs>
        <w:ind w:left="6150" w:hanging="360"/>
      </w:pPr>
      <w:rPr>
        <w:rFonts w:ascii="Courier New" w:hAnsi="Courier New" w:cs="Symbol" w:hint="default"/>
      </w:rPr>
    </w:lvl>
    <w:lvl w:ilvl="8" w:tplc="04090005" w:tentative="1">
      <w:start w:val="1"/>
      <w:numFmt w:val="bullet"/>
      <w:lvlText w:val=""/>
      <w:lvlJc w:val="left"/>
      <w:pPr>
        <w:tabs>
          <w:tab w:val="num" w:pos="6870"/>
        </w:tabs>
        <w:ind w:left="6870" w:hanging="360"/>
      </w:pPr>
      <w:rPr>
        <w:rFonts w:ascii="Wingdings" w:hAnsi="Wingdings" w:hint="default"/>
      </w:rPr>
    </w:lvl>
  </w:abstractNum>
  <w:abstractNum w:abstractNumId="10">
    <w:nsid w:val="34A42B74"/>
    <w:multiLevelType w:val="hybridMultilevel"/>
    <w:tmpl w:val="FA706468"/>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nsid w:val="369D5ADD"/>
    <w:multiLevelType w:val="hybridMultilevel"/>
    <w:tmpl w:val="52FCF9B6"/>
    <w:lvl w:ilvl="0" w:tplc="61EE5C10">
      <w:start w:val="1"/>
      <w:numFmt w:val="bullet"/>
      <w:pStyle w:val="I0"/>
      <w:lvlText w:val=""/>
      <w:lvlJc w:val="left"/>
      <w:pPr>
        <w:tabs>
          <w:tab w:val="num" w:pos="738"/>
        </w:tabs>
        <w:ind w:left="738" w:hanging="720"/>
      </w:pPr>
      <w:rPr>
        <w:rFonts w:ascii="Symbol" w:hAnsi="Symbol" w:hint="default"/>
      </w:rPr>
    </w:lvl>
    <w:lvl w:ilvl="1" w:tplc="04090003">
      <w:start w:val="1"/>
      <w:numFmt w:val="bullet"/>
      <w:lvlText w:val="o"/>
      <w:lvlJc w:val="left"/>
      <w:pPr>
        <w:tabs>
          <w:tab w:val="num" w:pos="2628"/>
        </w:tabs>
        <w:ind w:left="2628" w:hanging="360"/>
      </w:pPr>
      <w:rPr>
        <w:rFonts w:ascii="Courier New" w:hAnsi="Courier New" w:hint="default"/>
      </w:rPr>
    </w:lvl>
    <w:lvl w:ilvl="2" w:tplc="04090005" w:tentative="1">
      <w:start w:val="1"/>
      <w:numFmt w:val="bullet"/>
      <w:lvlText w:val=""/>
      <w:lvlJc w:val="left"/>
      <w:pPr>
        <w:tabs>
          <w:tab w:val="num" w:pos="3348"/>
        </w:tabs>
        <w:ind w:left="3348" w:hanging="360"/>
      </w:pPr>
      <w:rPr>
        <w:rFonts w:ascii="Wingdings" w:hAnsi="Wingdings" w:hint="default"/>
      </w:rPr>
    </w:lvl>
    <w:lvl w:ilvl="3" w:tplc="04090001" w:tentative="1">
      <w:start w:val="1"/>
      <w:numFmt w:val="bullet"/>
      <w:lvlText w:val=""/>
      <w:lvlJc w:val="left"/>
      <w:pPr>
        <w:tabs>
          <w:tab w:val="num" w:pos="4068"/>
        </w:tabs>
        <w:ind w:left="4068" w:hanging="360"/>
      </w:pPr>
      <w:rPr>
        <w:rFonts w:ascii="Symbol" w:hAnsi="Symbol" w:hint="default"/>
      </w:rPr>
    </w:lvl>
    <w:lvl w:ilvl="4" w:tplc="04090003" w:tentative="1">
      <w:start w:val="1"/>
      <w:numFmt w:val="bullet"/>
      <w:lvlText w:val="o"/>
      <w:lvlJc w:val="left"/>
      <w:pPr>
        <w:tabs>
          <w:tab w:val="num" w:pos="4788"/>
        </w:tabs>
        <w:ind w:left="4788" w:hanging="360"/>
      </w:pPr>
      <w:rPr>
        <w:rFonts w:ascii="Courier New" w:hAnsi="Courier New" w:hint="default"/>
      </w:rPr>
    </w:lvl>
    <w:lvl w:ilvl="5" w:tplc="04090005" w:tentative="1">
      <w:start w:val="1"/>
      <w:numFmt w:val="bullet"/>
      <w:lvlText w:val=""/>
      <w:lvlJc w:val="left"/>
      <w:pPr>
        <w:tabs>
          <w:tab w:val="num" w:pos="5508"/>
        </w:tabs>
        <w:ind w:left="5508" w:hanging="360"/>
      </w:pPr>
      <w:rPr>
        <w:rFonts w:ascii="Wingdings" w:hAnsi="Wingdings" w:hint="default"/>
      </w:rPr>
    </w:lvl>
    <w:lvl w:ilvl="6" w:tplc="04090001" w:tentative="1">
      <w:start w:val="1"/>
      <w:numFmt w:val="bullet"/>
      <w:lvlText w:val=""/>
      <w:lvlJc w:val="left"/>
      <w:pPr>
        <w:tabs>
          <w:tab w:val="num" w:pos="6228"/>
        </w:tabs>
        <w:ind w:left="6228" w:hanging="360"/>
      </w:pPr>
      <w:rPr>
        <w:rFonts w:ascii="Symbol" w:hAnsi="Symbol" w:hint="default"/>
      </w:rPr>
    </w:lvl>
    <w:lvl w:ilvl="7" w:tplc="04090003" w:tentative="1">
      <w:start w:val="1"/>
      <w:numFmt w:val="bullet"/>
      <w:lvlText w:val="o"/>
      <w:lvlJc w:val="left"/>
      <w:pPr>
        <w:tabs>
          <w:tab w:val="num" w:pos="6948"/>
        </w:tabs>
        <w:ind w:left="6948" w:hanging="360"/>
      </w:pPr>
      <w:rPr>
        <w:rFonts w:ascii="Courier New" w:hAnsi="Courier New" w:hint="default"/>
      </w:rPr>
    </w:lvl>
    <w:lvl w:ilvl="8" w:tplc="04090005" w:tentative="1">
      <w:start w:val="1"/>
      <w:numFmt w:val="bullet"/>
      <w:lvlText w:val=""/>
      <w:lvlJc w:val="left"/>
      <w:pPr>
        <w:tabs>
          <w:tab w:val="num" w:pos="7668"/>
        </w:tabs>
        <w:ind w:left="7668" w:hanging="360"/>
      </w:pPr>
      <w:rPr>
        <w:rFonts w:ascii="Wingdings" w:hAnsi="Wingdings" w:hint="default"/>
      </w:rPr>
    </w:lvl>
  </w:abstractNum>
  <w:abstractNum w:abstractNumId="12">
    <w:nsid w:val="3D9712E4"/>
    <w:multiLevelType w:val="hybridMultilevel"/>
    <w:tmpl w:val="EE746A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F5D1532"/>
    <w:multiLevelType w:val="singleLevel"/>
    <w:tmpl w:val="867CDFCC"/>
    <w:lvl w:ilvl="0">
      <w:start w:val="1"/>
      <w:numFmt w:val="bullet"/>
      <w:pStyle w:val="Bullet2"/>
      <w:lvlText w:val=""/>
      <w:lvlJc w:val="left"/>
      <w:pPr>
        <w:tabs>
          <w:tab w:val="num" w:pos="1080"/>
        </w:tabs>
        <w:ind w:left="1080" w:hanging="360"/>
      </w:pPr>
      <w:rPr>
        <w:rFonts w:ascii="Symbol" w:hAnsi="Symbol" w:hint="default"/>
      </w:rPr>
    </w:lvl>
  </w:abstractNum>
  <w:abstractNum w:abstractNumId="14">
    <w:nsid w:val="4B63656D"/>
    <w:multiLevelType w:val="hybridMultilevel"/>
    <w:tmpl w:val="C0C83BF0"/>
    <w:lvl w:ilvl="0" w:tplc="4A20137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9C534CA"/>
    <w:multiLevelType w:val="multilevel"/>
    <w:tmpl w:val="498E4B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5F064D7"/>
    <w:multiLevelType w:val="multilevel"/>
    <w:tmpl w:val="E6E8D15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6A272015"/>
    <w:multiLevelType w:val="hybridMultilevel"/>
    <w:tmpl w:val="685860F4"/>
    <w:lvl w:ilvl="0" w:tplc="CFB4EB56">
      <w:start w:val="1"/>
      <w:numFmt w:val="bullet"/>
      <w:pStyle w:val="I2"/>
      <w:lvlText w:val="­"/>
      <w:lvlJc w:val="left"/>
      <w:pPr>
        <w:tabs>
          <w:tab w:val="num" w:pos="360"/>
        </w:tabs>
        <w:ind w:left="1080" w:hanging="720"/>
      </w:pPr>
      <w:rPr>
        <w:rFonts w:ascii="Arial" w:hAnsi="Arial" w:hint="default"/>
      </w:rPr>
    </w:lvl>
    <w:lvl w:ilvl="1" w:tplc="3C7E173A">
      <w:start w:val="1"/>
      <w:numFmt w:val="bullet"/>
      <w:lvlText w:val=""/>
      <w:lvlJc w:val="left"/>
      <w:pPr>
        <w:tabs>
          <w:tab w:val="num" w:pos="2520"/>
        </w:tabs>
        <w:ind w:left="2520" w:hanging="720"/>
      </w:pPr>
      <w:rPr>
        <w:rFonts w:ascii="Wingdings" w:hAnsi="Wingdings" w:hint="default"/>
        <w:color w:val="auto"/>
      </w:rPr>
    </w:lvl>
    <w:lvl w:ilvl="2" w:tplc="0188222A">
      <w:start w:val="1"/>
      <w:numFmt w:val="lowerLetter"/>
      <w:lvlText w:val="%3)"/>
      <w:lvlJc w:val="left"/>
      <w:pPr>
        <w:tabs>
          <w:tab w:val="num" w:pos="1800"/>
        </w:tabs>
        <w:ind w:left="1800" w:hanging="360"/>
      </w:pPr>
      <w:rPr>
        <w:rFonts w:hint="default"/>
      </w:rPr>
    </w:lvl>
    <w:lvl w:ilvl="3" w:tplc="0409000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Symbol"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Symbol"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8">
    <w:nsid w:val="6C8C7EB2"/>
    <w:multiLevelType w:val="hybridMultilevel"/>
    <w:tmpl w:val="DA1296C4"/>
    <w:lvl w:ilvl="0" w:tplc="5AD409C0">
      <w:start w:val="1"/>
      <w:numFmt w:val="bullet"/>
      <w:pStyle w:val="Achievement"/>
      <w:lvlText w:val="•"/>
      <w:lvlJc w:val="left"/>
      <w:pPr>
        <w:tabs>
          <w:tab w:val="num" w:pos="2520"/>
        </w:tabs>
        <w:ind w:left="2405" w:hanging="245"/>
      </w:pPr>
      <w:rPr>
        <w:rFonts w:ascii="Times" w:hAnsi="Times" w:hint="default"/>
        <w:sz w:val="22"/>
        <w:effect w:val="none"/>
      </w:rPr>
    </w:lvl>
    <w:lvl w:ilvl="1" w:tplc="04090003" w:tentative="1">
      <w:start w:val="1"/>
      <w:numFmt w:val="bullet"/>
      <w:lvlText w:val="o"/>
      <w:lvlJc w:val="left"/>
      <w:pPr>
        <w:tabs>
          <w:tab w:val="num" w:pos="2880"/>
        </w:tabs>
        <w:ind w:left="2880" w:hanging="360"/>
      </w:pPr>
      <w:rPr>
        <w:rFonts w:ascii="Courier New" w:hAnsi="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19">
    <w:nsid w:val="6D9A6D90"/>
    <w:multiLevelType w:val="multilevel"/>
    <w:tmpl w:val="498E4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1273D1C"/>
    <w:multiLevelType w:val="multilevel"/>
    <w:tmpl w:val="498E4B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4857598"/>
    <w:multiLevelType w:val="hybridMultilevel"/>
    <w:tmpl w:val="D2CEB212"/>
    <w:lvl w:ilvl="0" w:tplc="43186DFE">
      <w:start w:val="1"/>
      <w:numFmt w:val="bullet"/>
      <w:lvlText w:val="­"/>
      <w:lvlJc w:val="left"/>
      <w:pPr>
        <w:tabs>
          <w:tab w:val="num" w:pos="1800"/>
        </w:tabs>
        <w:ind w:left="2520" w:hanging="720"/>
      </w:pPr>
      <w:rPr>
        <w:rFonts w:ascii="Arial" w:hAnsi="Arial" w:hint="default"/>
      </w:rPr>
    </w:lvl>
    <w:lvl w:ilvl="1" w:tplc="3C7E173A">
      <w:start w:val="1"/>
      <w:numFmt w:val="bullet"/>
      <w:pStyle w:val="I4"/>
      <w:lvlText w:val=""/>
      <w:lvlJc w:val="left"/>
      <w:pPr>
        <w:tabs>
          <w:tab w:val="num" w:pos="3960"/>
        </w:tabs>
        <w:ind w:left="3960" w:hanging="720"/>
      </w:pPr>
      <w:rPr>
        <w:rFonts w:ascii="Wingdings" w:hAnsi="Wingdings" w:hint="default"/>
        <w:color w:val="auto"/>
      </w:rPr>
    </w:lvl>
    <w:lvl w:ilvl="2" w:tplc="0188222A">
      <w:start w:val="1"/>
      <w:numFmt w:val="lowerLetter"/>
      <w:lvlText w:val="%3)"/>
      <w:lvlJc w:val="left"/>
      <w:pPr>
        <w:tabs>
          <w:tab w:val="num" w:pos="3240"/>
        </w:tabs>
        <w:ind w:left="3240" w:hanging="360"/>
      </w:pPr>
      <w:rPr>
        <w:rFonts w:hint="default"/>
      </w:rPr>
    </w:lvl>
    <w:lvl w:ilvl="3" w:tplc="0409000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Symbol"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Symbol"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22">
    <w:nsid w:val="796A3450"/>
    <w:multiLevelType w:val="hybridMultilevel"/>
    <w:tmpl w:val="60B44270"/>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7F331B26"/>
    <w:multiLevelType w:val="multilevel"/>
    <w:tmpl w:val="ECFC20F0"/>
    <w:lvl w:ilvl="0">
      <w:start w:val="1"/>
      <w:numFmt w:val="decimal"/>
      <w:lvlText w:val="%1."/>
      <w:lvlJc w:val="left"/>
      <w:pPr>
        <w:ind w:left="360" w:hanging="360"/>
      </w:pPr>
    </w:lvl>
    <w:lvl w:ilvl="1">
      <w:start w:val="1"/>
      <w:numFmt w:val="decimal"/>
      <w:pStyle w:val="Heading3"/>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5"/>
  </w:num>
  <w:num w:numId="3">
    <w:abstractNumId w:val="13"/>
  </w:num>
  <w:num w:numId="4">
    <w:abstractNumId w:val="18"/>
  </w:num>
  <w:num w:numId="5">
    <w:abstractNumId w:val="21"/>
  </w:num>
  <w:num w:numId="6">
    <w:abstractNumId w:val="11"/>
  </w:num>
  <w:num w:numId="7">
    <w:abstractNumId w:val="2"/>
    <w:lvlOverride w:ilvl="0">
      <w:startOverride w:val="1"/>
    </w:lvlOverride>
  </w:num>
  <w:num w:numId="8">
    <w:abstractNumId w:val="23"/>
  </w:num>
  <w:num w:numId="9">
    <w:abstractNumId w:val="17"/>
  </w:num>
  <w:num w:numId="10">
    <w:abstractNumId w:val="9"/>
  </w:num>
  <w:num w:numId="11">
    <w:abstractNumId w:val="20"/>
  </w:num>
  <w:num w:numId="12">
    <w:abstractNumId w:val="15"/>
  </w:num>
  <w:num w:numId="13">
    <w:abstractNumId w:val="16"/>
  </w:num>
  <w:num w:numId="14">
    <w:abstractNumId w:val="14"/>
  </w:num>
  <w:num w:numId="15">
    <w:abstractNumId w:val="2"/>
  </w:num>
  <w:num w:numId="16">
    <w:abstractNumId w:val="1"/>
  </w:num>
  <w:num w:numId="17">
    <w:abstractNumId w:val="6"/>
  </w:num>
  <w:num w:numId="18">
    <w:abstractNumId w:val="3"/>
  </w:num>
  <w:num w:numId="19">
    <w:abstractNumId w:val="4"/>
  </w:num>
  <w:num w:numId="20">
    <w:abstractNumId w:val="7"/>
  </w:num>
  <w:num w:numId="21">
    <w:abstractNumId w:val="22"/>
  </w:num>
  <w:num w:numId="2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0"/>
  </w:num>
  <w:num w:numId="24">
    <w:abstractNumId w:val="12"/>
  </w:num>
  <w:num w:numId="25">
    <w:abstractNumId w:val="8"/>
  </w:num>
  <w:num w:numId="26">
    <w:abstractNumId w:val="19"/>
  </w:num>
  <w:numIdMacAtCleanup w:val="14"/>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Terry Davis">
    <w15:presenceInfo w15:providerId="Windows Live" w15:userId="def5caa394ca7e4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intFractionalCharacterWidth/>
  <w:embedSystemFonts/>
  <w:activeWritingStyle w:appName="MSWord" w:lang="en-US" w:vendorID="64" w:dllVersion="131077" w:nlCheck="1" w:checkStyle="1"/>
  <w:activeWritingStyle w:appName="MSWord" w:lang="en-US"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doNotHyphenateCaps/>
  <w:drawingGridHorizontalSpacing w:val="100"/>
  <w:displayHorizontalDrawingGridEvery w:val="0"/>
  <w:displayVerticalDrawingGridEvery w:val="0"/>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087CA7"/>
    <w:rsid w:val="000023B8"/>
    <w:rsid w:val="000176B2"/>
    <w:rsid w:val="00022DDA"/>
    <w:rsid w:val="000346D2"/>
    <w:rsid w:val="00034F2C"/>
    <w:rsid w:val="00043934"/>
    <w:rsid w:val="00047596"/>
    <w:rsid w:val="0005005F"/>
    <w:rsid w:val="00056993"/>
    <w:rsid w:val="00060B46"/>
    <w:rsid w:val="0006466C"/>
    <w:rsid w:val="00064BA8"/>
    <w:rsid w:val="00070EFE"/>
    <w:rsid w:val="00087A27"/>
    <w:rsid w:val="00087CA7"/>
    <w:rsid w:val="000A00C6"/>
    <w:rsid w:val="000A1B29"/>
    <w:rsid w:val="000A49E3"/>
    <w:rsid w:val="000A7B2D"/>
    <w:rsid w:val="000E415A"/>
    <w:rsid w:val="000E74A1"/>
    <w:rsid w:val="000F62A9"/>
    <w:rsid w:val="000F7671"/>
    <w:rsid w:val="001075D8"/>
    <w:rsid w:val="00111DAD"/>
    <w:rsid w:val="001165D9"/>
    <w:rsid w:val="00117AEF"/>
    <w:rsid w:val="00122BF3"/>
    <w:rsid w:val="00124AA9"/>
    <w:rsid w:val="00131E9B"/>
    <w:rsid w:val="0013394D"/>
    <w:rsid w:val="00135904"/>
    <w:rsid w:val="00136966"/>
    <w:rsid w:val="0014057B"/>
    <w:rsid w:val="001419D7"/>
    <w:rsid w:val="00146221"/>
    <w:rsid w:val="00146C90"/>
    <w:rsid w:val="00152FF7"/>
    <w:rsid w:val="00157B34"/>
    <w:rsid w:val="00163C6A"/>
    <w:rsid w:val="00173E15"/>
    <w:rsid w:val="00191D65"/>
    <w:rsid w:val="001A3C2E"/>
    <w:rsid w:val="001B151E"/>
    <w:rsid w:val="001B35F4"/>
    <w:rsid w:val="001C021A"/>
    <w:rsid w:val="001C0BC8"/>
    <w:rsid w:val="001C3AFA"/>
    <w:rsid w:val="001C530C"/>
    <w:rsid w:val="001C7E12"/>
    <w:rsid w:val="001D1075"/>
    <w:rsid w:val="001D3BE7"/>
    <w:rsid w:val="001D6920"/>
    <w:rsid w:val="001E1859"/>
    <w:rsid w:val="00211463"/>
    <w:rsid w:val="0021418A"/>
    <w:rsid w:val="00214ACC"/>
    <w:rsid w:val="00217560"/>
    <w:rsid w:val="00223450"/>
    <w:rsid w:val="00235555"/>
    <w:rsid w:val="002355B4"/>
    <w:rsid w:val="002373DE"/>
    <w:rsid w:val="002541C3"/>
    <w:rsid w:val="00256A06"/>
    <w:rsid w:val="00263ADF"/>
    <w:rsid w:val="00267D14"/>
    <w:rsid w:val="002763E7"/>
    <w:rsid w:val="00280559"/>
    <w:rsid w:val="002A6CAE"/>
    <w:rsid w:val="002A70DC"/>
    <w:rsid w:val="002B3E91"/>
    <w:rsid w:val="002B4F24"/>
    <w:rsid w:val="002C3870"/>
    <w:rsid w:val="002C3E4A"/>
    <w:rsid w:val="002E3917"/>
    <w:rsid w:val="002E7E0A"/>
    <w:rsid w:val="002F49F7"/>
    <w:rsid w:val="002F7666"/>
    <w:rsid w:val="003026F8"/>
    <w:rsid w:val="00306C13"/>
    <w:rsid w:val="00313761"/>
    <w:rsid w:val="003162BD"/>
    <w:rsid w:val="00320ED0"/>
    <w:rsid w:val="00321888"/>
    <w:rsid w:val="0032573F"/>
    <w:rsid w:val="00326462"/>
    <w:rsid w:val="003301BB"/>
    <w:rsid w:val="00330937"/>
    <w:rsid w:val="0034393A"/>
    <w:rsid w:val="0035031F"/>
    <w:rsid w:val="0035191A"/>
    <w:rsid w:val="00354B3B"/>
    <w:rsid w:val="003560AC"/>
    <w:rsid w:val="00373BE1"/>
    <w:rsid w:val="00375C83"/>
    <w:rsid w:val="00377A8C"/>
    <w:rsid w:val="0038186D"/>
    <w:rsid w:val="00387982"/>
    <w:rsid w:val="0039191C"/>
    <w:rsid w:val="00393DB1"/>
    <w:rsid w:val="003A3CD5"/>
    <w:rsid w:val="003B7B74"/>
    <w:rsid w:val="003C01CE"/>
    <w:rsid w:val="003E487B"/>
    <w:rsid w:val="003E6466"/>
    <w:rsid w:val="003E7582"/>
    <w:rsid w:val="003E7B05"/>
    <w:rsid w:val="003E7BE7"/>
    <w:rsid w:val="004008BE"/>
    <w:rsid w:val="00402CDA"/>
    <w:rsid w:val="0040509F"/>
    <w:rsid w:val="004054C8"/>
    <w:rsid w:val="00407271"/>
    <w:rsid w:val="00410CCE"/>
    <w:rsid w:val="00417B9C"/>
    <w:rsid w:val="00422F81"/>
    <w:rsid w:val="00423FA0"/>
    <w:rsid w:val="00424151"/>
    <w:rsid w:val="004279CC"/>
    <w:rsid w:val="0043412E"/>
    <w:rsid w:val="004418CA"/>
    <w:rsid w:val="00445DDF"/>
    <w:rsid w:val="0045483E"/>
    <w:rsid w:val="00457510"/>
    <w:rsid w:val="00460467"/>
    <w:rsid w:val="00475BFC"/>
    <w:rsid w:val="00483A47"/>
    <w:rsid w:val="00491CEF"/>
    <w:rsid w:val="00491FB3"/>
    <w:rsid w:val="0049495A"/>
    <w:rsid w:val="004A4B29"/>
    <w:rsid w:val="004B4496"/>
    <w:rsid w:val="004B49CF"/>
    <w:rsid w:val="004B568E"/>
    <w:rsid w:val="004D2A74"/>
    <w:rsid w:val="004D4760"/>
    <w:rsid w:val="004D7B75"/>
    <w:rsid w:val="004E42EC"/>
    <w:rsid w:val="004E4A5A"/>
    <w:rsid w:val="004E59C3"/>
    <w:rsid w:val="004E7D51"/>
    <w:rsid w:val="0050037B"/>
    <w:rsid w:val="0050057C"/>
    <w:rsid w:val="00500E47"/>
    <w:rsid w:val="005043EE"/>
    <w:rsid w:val="005064BA"/>
    <w:rsid w:val="00507010"/>
    <w:rsid w:val="005149D4"/>
    <w:rsid w:val="0052284B"/>
    <w:rsid w:val="00522C8B"/>
    <w:rsid w:val="00524EE4"/>
    <w:rsid w:val="00526BC7"/>
    <w:rsid w:val="00532E7A"/>
    <w:rsid w:val="00535D3A"/>
    <w:rsid w:val="00541452"/>
    <w:rsid w:val="0055265D"/>
    <w:rsid w:val="00553961"/>
    <w:rsid w:val="00561E4F"/>
    <w:rsid w:val="0057661B"/>
    <w:rsid w:val="0058201A"/>
    <w:rsid w:val="005823DE"/>
    <w:rsid w:val="00586D85"/>
    <w:rsid w:val="00590473"/>
    <w:rsid w:val="005A5FE7"/>
    <w:rsid w:val="005B1CCB"/>
    <w:rsid w:val="005B3A7B"/>
    <w:rsid w:val="005C042C"/>
    <w:rsid w:val="005C13EA"/>
    <w:rsid w:val="005D2ED3"/>
    <w:rsid w:val="00603759"/>
    <w:rsid w:val="006044E2"/>
    <w:rsid w:val="00604AAF"/>
    <w:rsid w:val="00605348"/>
    <w:rsid w:val="0061426B"/>
    <w:rsid w:val="0061426D"/>
    <w:rsid w:val="00614AE2"/>
    <w:rsid w:val="00625EDD"/>
    <w:rsid w:val="006268CC"/>
    <w:rsid w:val="006319A8"/>
    <w:rsid w:val="00631A3F"/>
    <w:rsid w:val="00633BF8"/>
    <w:rsid w:val="00641AA4"/>
    <w:rsid w:val="006435E0"/>
    <w:rsid w:val="006455D4"/>
    <w:rsid w:val="00646E0A"/>
    <w:rsid w:val="00651F85"/>
    <w:rsid w:val="00662F49"/>
    <w:rsid w:val="00663502"/>
    <w:rsid w:val="00675979"/>
    <w:rsid w:val="00675BA2"/>
    <w:rsid w:val="00675ED4"/>
    <w:rsid w:val="00676A70"/>
    <w:rsid w:val="006771C2"/>
    <w:rsid w:val="00684474"/>
    <w:rsid w:val="006853A5"/>
    <w:rsid w:val="00690C61"/>
    <w:rsid w:val="00697056"/>
    <w:rsid w:val="006A301F"/>
    <w:rsid w:val="006A4342"/>
    <w:rsid w:val="006B22D5"/>
    <w:rsid w:val="006B2F14"/>
    <w:rsid w:val="006B4349"/>
    <w:rsid w:val="006B477F"/>
    <w:rsid w:val="006B50B0"/>
    <w:rsid w:val="006C5523"/>
    <w:rsid w:val="006E7B29"/>
    <w:rsid w:val="006F7BAE"/>
    <w:rsid w:val="00710313"/>
    <w:rsid w:val="00720FF9"/>
    <w:rsid w:val="007236C5"/>
    <w:rsid w:val="00726E8E"/>
    <w:rsid w:val="0073105D"/>
    <w:rsid w:val="007369DF"/>
    <w:rsid w:val="0073736B"/>
    <w:rsid w:val="007375D5"/>
    <w:rsid w:val="007423B2"/>
    <w:rsid w:val="00752790"/>
    <w:rsid w:val="007611C4"/>
    <w:rsid w:val="00761E7C"/>
    <w:rsid w:val="00762504"/>
    <w:rsid w:val="0077097A"/>
    <w:rsid w:val="007724AA"/>
    <w:rsid w:val="0077579C"/>
    <w:rsid w:val="007801CB"/>
    <w:rsid w:val="00780401"/>
    <w:rsid w:val="007A3A60"/>
    <w:rsid w:val="007A4507"/>
    <w:rsid w:val="007A66AA"/>
    <w:rsid w:val="007A7CB5"/>
    <w:rsid w:val="007B2A91"/>
    <w:rsid w:val="007C4511"/>
    <w:rsid w:val="007D035C"/>
    <w:rsid w:val="007D0935"/>
    <w:rsid w:val="007D5F66"/>
    <w:rsid w:val="007D6CCC"/>
    <w:rsid w:val="007F1FDC"/>
    <w:rsid w:val="007F7A41"/>
    <w:rsid w:val="008013C0"/>
    <w:rsid w:val="0080289A"/>
    <w:rsid w:val="00807156"/>
    <w:rsid w:val="008154C9"/>
    <w:rsid w:val="00822448"/>
    <w:rsid w:val="008255F1"/>
    <w:rsid w:val="0082750E"/>
    <w:rsid w:val="008276B6"/>
    <w:rsid w:val="00831308"/>
    <w:rsid w:val="00833544"/>
    <w:rsid w:val="008337E9"/>
    <w:rsid w:val="00847CC0"/>
    <w:rsid w:val="00862B63"/>
    <w:rsid w:val="00866ECE"/>
    <w:rsid w:val="008711D6"/>
    <w:rsid w:val="00872F23"/>
    <w:rsid w:val="00876142"/>
    <w:rsid w:val="0088653D"/>
    <w:rsid w:val="00892819"/>
    <w:rsid w:val="00895F4B"/>
    <w:rsid w:val="00897120"/>
    <w:rsid w:val="0089742A"/>
    <w:rsid w:val="00897576"/>
    <w:rsid w:val="008A7F44"/>
    <w:rsid w:val="008B0028"/>
    <w:rsid w:val="008B5208"/>
    <w:rsid w:val="008C45FF"/>
    <w:rsid w:val="008C4678"/>
    <w:rsid w:val="008E2190"/>
    <w:rsid w:val="008E3589"/>
    <w:rsid w:val="008E621E"/>
    <w:rsid w:val="008E6658"/>
    <w:rsid w:val="008F41E6"/>
    <w:rsid w:val="008F7F86"/>
    <w:rsid w:val="00906B55"/>
    <w:rsid w:val="0091651B"/>
    <w:rsid w:val="00916BFC"/>
    <w:rsid w:val="00921462"/>
    <w:rsid w:val="009254F2"/>
    <w:rsid w:val="009263C1"/>
    <w:rsid w:val="009311E5"/>
    <w:rsid w:val="009337D5"/>
    <w:rsid w:val="0094404C"/>
    <w:rsid w:val="009552A9"/>
    <w:rsid w:val="00964CE5"/>
    <w:rsid w:val="00970371"/>
    <w:rsid w:val="00975AA9"/>
    <w:rsid w:val="0098386A"/>
    <w:rsid w:val="009863D7"/>
    <w:rsid w:val="009942A8"/>
    <w:rsid w:val="009B01E4"/>
    <w:rsid w:val="009B5774"/>
    <w:rsid w:val="009C2667"/>
    <w:rsid w:val="009C373F"/>
    <w:rsid w:val="009D10C4"/>
    <w:rsid w:val="009F4FCD"/>
    <w:rsid w:val="009F5753"/>
    <w:rsid w:val="009F77F7"/>
    <w:rsid w:val="00A02C9F"/>
    <w:rsid w:val="00A07382"/>
    <w:rsid w:val="00A11625"/>
    <w:rsid w:val="00A27B62"/>
    <w:rsid w:val="00A3279F"/>
    <w:rsid w:val="00A6594A"/>
    <w:rsid w:val="00A65CEA"/>
    <w:rsid w:val="00A700A3"/>
    <w:rsid w:val="00A72456"/>
    <w:rsid w:val="00A732DD"/>
    <w:rsid w:val="00A774BD"/>
    <w:rsid w:val="00A80DE6"/>
    <w:rsid w:val="00A85C77"/>
    <w:rsid w:val="00AA1F36"/>
    <w:rsid w:val="00AA2B8A"/>
    <w:rsid w:val="00AA5500"/>
    <w:rsid w:val="00AB1D7F"/>
    <w:rsid w:val="00AB6867"/>
    <w:rsid w:val="00AD7307"/>
    <w:rsid w:val="00AE1A39"/>
    <w:rsid w:val="00AF2985"/>
    <w:rsid w:val="00AF43ED"/>
    <w:rsid w:val="00AF4B50"/>
    <w:rsid w:val="00AF6241"/>
    <w:rsid w:val="00AF6470"/>
    <w:rsid w:val="00B03E9F"/>
    <w:rsid w:val="00B03F02"/>
    <w:rsid w:val="00B10DFF"/>
    <w:rsid w:val="00B11622"/>
    <w:rsid w:val="00B124BC"/>
    <w:rsid w:val="00B1397D"/>
    <w:rsid w:val="00B13A95"/>
    <w:rsid w:val="00B14EE9"/>
    <w:rsid w:val="00B16683"/>
    <w:rsid w:val="00B30826"/>
    <w:rsid w:val="00B340A0"/>
    <w:rsid w:val="00B4153E"/>
    <w:rsid w:val="00B4233D"/>
    <w:rsid w:val="00B43A44"/>
    <w:rsid w:val="00B459A4"/>
    <w:rsid w:val="00B776DA"/>
    <w:rsid w:val="00B82EB3"/>
    <w:rsid w:val="00B946D1"/>
    <w:rsid w:val="00BA09EB"/>
    <w:rsid w:val="00BA1FB9"/>
    <w:rsid w:val="00BA21BB"/>
    <w:rsid w:val="00BA54FF"/>
    <w:rsid w:val="00BB7883"/>
    <w:rsid w:val="00BC1F0A"/>
    <w:rsid w:val="00BC5DEA"/>
    <w:rsid w:val="00BD0F33"/>
    <w:rsid w:val="00BD312A"/>
    <w:rsid w:val="00BE775E"/>
    <w:rsid w:val="00BF58EE"/>
    <w:rsid w:val="00BF65ED"/>
    <w:rsid w:val="00BF68E1"/>
    <w:rsid w:val="00C06137"/>
    <w:rsid w:val="00C11B29"/>
    <w:rsid w:val="00C14C83"/>
    <w:rsid w:val="00C31670"/>
    <w:rsid w:val="00C34FA1"/>
    <w:rsid w:val="00C36835"/>
    <w:rsid w:val="00C411CF"/>
    <w:rsid w:val="00C4178D"/>
    <w:rsid w:val="00C52698"/>
    <w:rsid w:val="00C56E76"/>
    <w:rsid w:val="00C57BAC"/>
    <w:rsid w:val="00C6010B"/>
    <w:rsid w:val="00C664C1"/>
    <w:rsid w:val="00C667B5"/>
    <w:rsid w:val="00C67B84"/>
    <w:rsid w:val="00C70119"/>
    <w:rsid w:val="00C70D98"/>
    <w:rsid w:val="00C70EE5"/>
    <w:rsid w:val="00C77560"/>
    <w:rsid w:val="00C80735"/>
    <w:rsid w:val="00C807D1"/>
    <w:rsid w:val="00C808B7"/>
    <w:rsid w:val="00C8720A"/>
    <w:rsid w:val="00C9361A"/>
    <w:rsid w:val="00C9651A"/>
    <w:rsid w:val="00C96E7E"/>
    <w:rsid w:val="00CA5A8B"/>
    <w:rsid w:val="00CB0DFE"/>
    <w:rsid w:val="00CB1A76"/>
    <w:rsid w:val="00CC29D0"/>
    <w:rsid w:val="00CC43A3"/>
    <w:rsid w:val="00CD1EC3"/>
    <w:rsid w:val="00CD56A6"/>
    <w:rsid w:val="00CD6663"/>
    <w:rsid w:val="00CE37A6"/>
    <w:rsid w:val="00CE7E3E"/>
    <w:rsid w:val="00CF145E"/>
    <w:rsid w:val="00CF4628"/>
    <w:rsid w:val="00D00A2D"/>
    <w:rsid w:val="00D018DF"/>
    <w:rsid w:val="00D026E1"/>
    <w:rsid w:val="00D02999"/>
    <w:rsid w:val="00D11FDB"/>
    <w:rsid w:val="00D206F3"/>
    <w:rsid w:val="00D23103"/>
    <w:rsid w:val="00D2690E"/>
    <w:rsid w:val="00D455D9"/>
    <w:rsid w:val="00D50FBC"/>
    <w:rsid w:val="00D5215A"/>
    <w:rsid w:val="00D540BF"/>
    <w:rsid w:val="00D633E7"/>
    <w:rsid w:val="00D70BC7"/>
    <w:rsid w:val="00D71520"/>
    <w:rsid w:val="00D73A47"/>
    <w:rsid w:val="00D75992"/>
    <w:rsid w:val="00D8565E"/>
    <w:rsid w:val="00DA4DA1"/>
    <w:rsid w:val="00DA60BE"/>
    <w:rsid w:val="00DB5371"/>
    <w:rsid w:val="00DD0874"/>
    <w:rsid w:val="00DD2CEE"/>
    <w:rsid w:val="00DE38F0"/>
    <w:rsid w:val="00E01888"/>
    <w:rsid w:val="00E03943"/>
    <w:rsid w:val="00E07165"/>
    <w:rsid w:val="00E1258F"/>
    <w:rsid w:val="00E36A7E"/>
    <w:rsid w:val="00E36E9C"/>
    <w:rsid w:val="00E45642"/>
    <w:rsid w:val="00E45D8E"/>
    <w:rsid w:val="00E5634F"/>
    <w:rsid w:val="00E5799E"/>
    <w:rsid w:val="00E61B5C"/>
    <w:rsid w:val="00E74844"/>
    <w:rsid w:val="00E75434"/>
    <w:rsid w:val="00E8119C"/>
    <w:rsid w:val="00E82B4A"/>
    <w:rsid w:val="00E9721E"/>
    <w:rsid w:val="00EA1F32"/>
    <w:rsid w:val="00EA5B1F"/>
    <w:rsid w:val="00EB4808"/>
    <w:rsid w:val="00EC2408"/>
    <w:rsid w:val="00ED1B40"/>
    <w:rsid w:val="00ED2E15"/>
    <w:rsid w:val="00ED59F2"/>
    <w:rsid w:val="00EE210E"/>
    <w:rsid w:val="00EE42A1"/>
    <w:rsid w:val="00EE6471"/>
    <w:rsid w:val="00EE6C52"/>
    <w:rsid w:val="00EF11F2"/>
    <w:rsid w:val="00F14BBC"/>
    <w:rsid w:val="00F16C5E"/>
    <w:rsid w:val="00F16E9C"/>
    <w:rsid w:val="00F23E32"/>
    <w:rsid w:val="00F32974"/>
    <w:rsid w:val="00F33CAC"/>
    <w:rsid w:val="00F4401B"/>
    <w:rsid w:val="00F50A02"/>
    <w:rsid w:val="00F518AC"/>
    <w:rsid w:val="00F5525E"/>
    <w:rsid w:val="00F572EF"/>
    <w:rsid w:val="00F61E9C"/>
    <w:rsid w:val="00F6407A"/>
    <w:rsid w:val="00F7696E"/>
    <w:rsid w:val="00F82225"/>
    <w:rsid w:val="00F83E24"/>
    <w:rsid w:val="00F90140"/>
    <w:rsid w:val="00F91B21"/>
    <w:rsid w:val="00F94DE1"/>
    <w:rsid w:val="00FB0D9E"/>
    <w:rsid w:val="00FB7C74"/>
    <w:rsid w:val="00FC0851"/>
    <w:rsid w:val="00FC15AE"/>
    <w:rsid w:val="00FD4FD4"/>
    <w:rsid w:val="00FD7085"/>
    <w:rsid w:val="00FE0C2E"/>
    <w:rsid w:val="00FE4941"/>
    <w:rsid w:val="00FE5025"/>
    <w:rsid w:val="00FE5AFD"/>
    <w:rsid w:val="00FF3A57"/>
    <w:rsid w:val="00FF7D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5:docId w15:val="{50880B0B-AD7A-4727-AB7D-EE945A5FDA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imes New Roman" w:hAnsi="Arial" w:cs="Symbol"/>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90473"/>
    <w:pPr>
      <w:spacing w:before="60" w:after="60"/>
      <w:ind w:left="720" w:hanging="360"/>
    </w:pPr>
  </w:style>
  <w:style w:type="paragraph" w:styleId="Heading1">
    <w:name w:val="heading 1"/>
    <w:basedOn w:val="Normal"/>
    <w:next w:val="Normal"/>
    <w:qFormat/>
    <w:rsid w:val="003026F8"/>
    <w:pPr>
      <w:keepNext/>
      <w:pBdr>
        <w:bottom w:val="single" w:sz="18" w:space="1" w:color="auto"/>
      </w:pBdr>
      <w:jc w:val="both"/>
      <w:outlineLvl w:val="0"/>
    </w:pPr>
    <w:rPr>
      <w:b/>
      <w:smallCaps/>
      <w:sz w:val="28"/>
    </w:rPr>
  </w:style>
  <w:style w:type="paragraph" w:styleId="Heading2">
    <w:name w:val="heading 2"/>
    <w:basedOn w:val="Normal"/>
    <w:next w:val="Normal"/>
    <w:link w:val="Heading2Char"/>
    <w:qFormat/>
    <w:rsid w:val="00C31670"/>
    <w:pPr>
      <w:keepNext/>
      <w:spacing w:before="240" w:after="0"/>
      <w:jc w:val="both"/>
      <w:outlineLvl w:val="1"/>
    </w:pPr>
    <w:rPr>
      <w:b/>
      <w:sz w:val="24"/>
    </w:rPr>
  </w:style>
  <w:style w:type="paragraph" w:styleId="Heading3">
    <w:name w:val="heading 3"/>
    <w:basedOn w:val="Heading2"/>
    <w:next w:val="I00"/>
    <w:link w:val="Heading3Char"/>
    <w:qFormat/>
    <w:rsid w:val="008C45FF"/>
    <w:pPr>
      <w:numPr>
        <w:ilvl w:val="1"/>
        <w:numId w:val="8"/>
      </w:numPr>
      <w:spacing w:before="120" w:after="120"/>
      <w:ind w:left="450"/>
      <w:outlineLvl w:val="2"/>
    </w:pPr>
    <w:rPr>
      <w:i/>
      <w:sz w:val="22"/>
    </w:rPr>
  </w:style>
  <w:style w:type="paragraph" w:styleId="Heading4">
    <w:name w:val="heading 4"/>
    <w:basedOn w:val="Heading1"/>
    <w:qFormat/>
    <w:rsid w:val="00590473"/>
    <w:pPr>
      <w:jc w:val="right"/>
      <w:outlineLvl w:val="3"/>
    </w:pPr>
  </w:style>
  <w:style w:type="paragraph" w:styleId="Heading5">
    <w:name w:val="heading 5"/>
    <w:basedOn w:val="Normal"/>
    <w:next w:val="Normal"/>
    <w:qFormat/>
    <w:rsid w:val="00590473"/>
    <w:pPr>
      <w:spacing w:after="0"/>
      <w:outlineLvl w:val="4"/>
    </w:pPr>
    <w:rPr>
      <w:b/>
      <w:bCs/>
      <w:i/>
      <w:iCs/>
      <w:sz w:val="22"/>
      <w:szCs w:val="26"/>
    </w:rPr>
  </w:style>
  <w:style w:type="paragraph" w:styleId="Heading6">
    <w:name w:val="heading 6"/>
    <w:basedOn w:val="Normal"/>
    <w:next w:val="Normal"/>
    <w:qFormat/>
    <w:rsid w:val="00590473"/>
    <w:pPr>
      <w:keepNext/>
      <w:spacing w:before="240" w:after="0"/>
      <w:outlineLvl w:val="5"/>
    </w:pPr>
    <w:rPr>
      <w:rFonts w:cs="Arial"/>
      <w:b/>
      <w:sz w:val="22"/>
    </w:rPr>
  </w:style>
  <w:style w:type="paragraph" w:styleId="Heading7">
    <w:name w:val="heading 7"/>
    <w:basedOn w:val="Normal"/>
    <w:next w:val="Normal"/>
    <w:qFormat/>
    <w:rsid w:val="00590473"/>
    <w:pPr>
      <w:keepNext/>
      <w:spacing w:before="0"/>
      <w:jc w:val="center"/>
      <w:outlineLvl w:val="6"/>
    </w:pPr>
    <w:rPr>
      <w:rFonts w:cs="Arial"/>
      <w:b/>
      <w:smallCaps/>
      <w:sz w:val="22"/>
    </w:rPr>
  </w:style>
  <w:style w:type="paragraph" w:styleId="Heading8">
    <w:name w:val="heading 8"/>
    <w:basedOn w:val="Normal"/>
    <w:next w:val="Normal"/>
    <w:qFormat/>
    <w:rsid w:val="00590473"/>
    <w:pPr>
      <w:keepNext/>
      <w:pageBreakBefore/>
      <w:spacing w:before="0" w:after="0"/>
      <w:jc w:val="center"/>
      <w:outlineLvl w:val="7"/>
    </w:pPr>
    <w:rPr>
      <w:rFonts w:cs="Arial"/>
      <w:b/>
      <w:sz w:val="24"/>
    </w:rPr>
  </w:style>
  <w:style w:type="paragraph" w:styleId="Heading9">
    <w:name w:val="heading 9"/>
    <w:basedOn w:val="Normal"/>
    <w:next w:val="Normal"/>
    <w:qFormat/>
    <w:rsid w:val="00590473"/>
    <w:pPr>
      <w:spacing w:before="240"/>
      <w:jc w:val="both"/>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4">
    <w:name w:val="toc 4"/>
    <w:basedOn w:val="Normal"/>
    <w:next w:val="Normal"/>
    <w:semiHidden/>
    <w:rsid w:val="00590473"/>
    <w:pPr>
      <w:tabs>
        <w:tab w:val="left" w:leader="dot" w:pos="8280"/>
        <w:tab w:val="right" w:pos="8640"/>
      </w:tabs>
      <w:ind w:right="720"/>
    </w:pPr>
  </w:style>
  <w:style w:type="paragraph" w:styleId="Footer">
    <w:name w:val="footer"/>
    <w:basedOn w:val="Normal"/>
    <w:rsid w:val="00590473"/>
    <w:pPr>
      <w:tabs>
        <w:tab w:val="center" w:pos="4320"/>
        <w:tab w:val="right" w:pos="8640"/>
      </w:tabs>
    </w:pPr>
  </w:style>
  <w:style w:type="paragraph" w:styleId="Header">
    <w:name w:val="header"/>
    <w:basedOn w:val="Normal"/>
    <w:link w:val="HeaderChar"/>
    <w:uiPriority w:val="99"/>
    <w:rsid w:val="00590473"/>
    <w:pPr>
      <w:tabs>
        <w:tab w:val="center" w:pos="4320"/>
        <w:tab w:val="right" w:pos="8640"/>
      </w:tabs>
    </w:pPr>
  </w:style>
  <w:style w:type="paragraph" w:styleId="NormalIndent">
    <w:name w:val="Normal Indent"/>
    <w:basedOn w:val="Normal"/>
    <w:rsid w:val="00590473"/>
  </w:style>
  <w:style w:type="paragraph" w:customStyle="1" w:styleId="Title1">
    <w:name w:val="Title1"/>
    <w:basedOn w:val="Normal"/>
    <w:rsid w:val="00590473"/>
    <w:pPr>
      <w:pBdr>
        <w:top w:val="single" w:sz="24" w:space="1" w:color="auto"/>
      </w:pBdr>
      <w:spacing w:before="3600"/>
      <w:jc w:val="right"/>
    </w:pPr>
    <w:rPr>
      <w:b/>
      <w:smallCaps/>
      <w:sz w:val="52"/>
    </w:rPr>
  </w:style>
  <w:style w:type="paragraph" w:customStyle="1" w:styleId="Title2">
    <w:name w:val="Title2"/>
    <w:basedOn w:val="Normal"/>
    <w:rsid w:val="00590473"/>
    <w:pPr>
      <w:jc w:val="right"/>
    </w:pPr>
    <w:rPr>
      <w:b/>
      <w:smallCaps/>
      <w:sz w:val="32"/>
    </w:rPr>
  </w:style>
  <w:style w:type="paragraph" w:styleId="TOC3">
    <w:name w:val="toc 3"/>
    <w:basedOn w:val="Normal"/>
    <w:next w:val="Normal"/>
    <w:uiPriority w:val="39"/>
    <w:qFormat/>
    <w:rsid w:val="00590473"/>
    <w:pPr>
      <w:tabs>
        <w:tab w:val="right" w:leader="dot" w:pos="8640"/>
      </w:tabs>
      <w:spacing w:before="0"/>
      <w:ind w:left="1440" w:right="720"/>
      <w:jc w:val="both"/>
    </w:pPr>
  </w:style>
  <w:style w:type="paragraph" w:styleId="EnvelopeAddress">
    <w:name w:val="envelope address"/>
    <w:basedOn w:val="Normal"/>
    <w:rsid w:val="00590473"/>
    <w:pPr>
      <w:framePr w:w="7920" w:h="1980" w:hRule="exact" w:hSpace="180" w:wrap="auto" w:hAnchor="page" w:xAlign="center" w:yAlign="bottom"/>
      <w:spacing w:before="0" w:after="0"/>
      <w:ind w:left="2880"/>
    </w:pPr>
  </w:style>
  <w:style w:type="paragraph" w:styleId="BodyText">
    <w:name w:val="Body Text"/>
    <w:basedOn w:val="Normal"/>
    <w:rsid w:val="00590473"/>
    <w:rPr>
      <w:sz w:val="22"/>
    </w:rPr>
  </w:style>
  <w:style w:type="paragraph" w:customStyle="1" w:styleId="PT">
    <w:name w:val="PT"/>
    <w:basedOn w:val="Normal"/>
    <w:next w:val="Normal"/>
    <w:rsid w:val="00590473"/>
    <w:pPr>
      <w:keepNext/>
      <w:framePr w:w="2448" w:wrap="around" w:vAnchor="text" w:hAnchor="page" w:x="936" w:y="1"/>
      <w:spacing w:before="0" w:after="0" w:line="230" w:lineRule="exact"/>
    </w:pPr>
    <w:rPr>
      <w:rFonts w:ascii="Times" w:hAnsi="Times"/>
      <w:sz w:val="24"/>
    </w:rPr>
  </w:style>
  <w:style w:type="paragraph" w:customStyle="1" w:styleId="Macnormal">
    <w:name w:val="Macnormal"/>
    <w:basedOn w:val="Normal"/>
    <w:rsid w:val="00590473"/>
    <w:pPr>
      <w:spacing w:after="240" w:line="276" w:lineRule="auto"/>
      <w:jc w:val="both"/>
    </w:pPr>
    <w:rPr>
      <w:sz w:val="22"/>
    </w:rPr>
  </w:style>
  <w:style w:type="paragraph" w:styleId="BodyTextIndent">
    <w:name w:val="Body Text Indent"/>
    <w:basedOn w:val="Normal"/>
    <w:rsid w:val="00590473"/>
    <w:pPr>
      <w:tabs>
        <w:tab w:val="left" w:pos="360"/>
      </w:tabs>
      <w:spacing w:after="0"/>
      <w:ind w:left="360"/>
      <w:jc w:val="both"/>
    </w:pPr>
    <w:rPr>
      <w:sz w:val="22"/>
    </w:rPr>
  </w:style>
  <w:style w:type="paragraph" w:styleId="BodyTextIndent2">
    <w:name w:val="Body Text Indent 2"/>
    <w:basedOn w:val="Normal"/>
    <w:rsid w:val="00590473"/>
    <w:pPr>
      <w:tabs>
        <w:tab w:val="left" w:pos="360"/>
      </w:tabs>
      <w:ind w:left="360"/>
    </w:pPr>
    <w:rPr>
      <w:sz w:val="22"/>
    </w:rPr>
  </w:style>
  <w:style w:type="paragraph" w:styleId="Title">
    <w:name w:val="Title"/>
    <w:basedOn w:val="Normal"/>
    <w:qFormat/>
    <w:rsid w:val="00590473"/>
    <w:pPr>
      <w:spacing w:after="0"/>
      <w:jc w:val="center"/>
    </w:pPr>
    <w:rPr>
      <w:b/>
      <w:i/>
      <w:sz w:val="28"/>
    </w:rPr>
  </w:style>
  <w:style w:type="paragraph" w:styleId="ListBullet">
    <w:name w:val="List Bullet"/>
    <w:basedOn w:val="Normal"/>
    <w:autoRedefine/>
    <w:rsid w:val="00590473"/>
    <w:pPr>
      <w:numPr>
        <w:numId w:val="1"/>
      </w:numPr>
    </w:pPr>
  </w:style>
  <w:style w:type="paragraph" w:customStyle="1" w:styleId="FLUSHJUSTIFIEDPARA">
    <w:name w:val="FLUSH JUSTIFIED PARA"/>
    <w:rsid w:val="00590473"/>
    <w:pPr>
      <w:spacing w:before="60" w:after="60" w:line="240" w:lineRule="exact"/>
      <w:ind w:left="720" w:hanging="360"/>
      <w:jc w:val="both"/>
    </w:pPr>
    <w:rPr>
      <w:rFonts w:ascii="Bookman" w:hAnsi="Bookman"/>
    </w:rPr>
  </w:style>
  <w:style w:type="paragraph" w:customStyle="1" w:styleId="BULLETS-FIRSTLEVEL">
    <w:name w:val="BULLETS-FIRST LEVEL"/>
    <w:rsid w:val="00590473"/>
    <w:pPr>
      <w:tabs>
        <w:tab w:val="left" w:pos="864"/>
      </w:tabs>
      <w:spacing w:before="240" w:after="60"/>
      <w:ind w:left="864" w:right="432" w:hanging="432"/>
      <w:jc w:val="both"/>
    </w:pPr>
  </w:style>
  <w:style w:type="paragraph" w:customStyle="1" w:styleId="2">
    <w:name w:val="2"/>
    <w:basedOn w:val="Normal"/>
    <w:rsid w:val="00590473"/>
    <w:rPr>
      <w:color w:val="0000FF"/>
    </w:rPr>
  </w:style>
  <w:style w:type="paragraph" w:customStyle="1" w:styleId="3">
    <w:name w:val="3"/>
    <w:rsid w:val="00590473"/>
    <w:pPr>
      <w:tabs>
        <w:tab w:val="left" w:pos="864"/>
      </w:tabs>
      <w:spacing w:before="200" w:after="60" w:line="240" w:lineRule="atLeast"/>
      <w:ind w:left="792" w:right="432" w:hanging="360"/>
      <w:jc w:val="both"/>
    </w:pPr>
  </w:style>
  <w:style w:type="paragraph" w:styleId="BodyText2">
    <w:name w:val="Body Text 2"/>
    <w:basedOn w:val="Normal"/>
    <w:rsid w:val="00590473"/>
    <w:pPr>
      <w:spacing w:before="0" w:after="0"/>
      <w:jc w:val="both"/>
    </w:pPr>
  </w:style>
  <w:style w:type="paragraph" w:styleId="CommentText">
    <w:name w:val="annotation text"/>
    <w:basedOn w:val="Normal"/>
    <w:semiHidden/>
    <w:rsid w:val="00590473"/>
    <w:pPr>
      <w:jc w:val="both"/>
    </w:pPr>
  </w:style>
  <w:style w:type="paragraph" w:styleId="BodyText3">
    <w:name w:val="Body Text 3"/>
    <w:basedOn w:val="Normal"/>
    <w:rsid w:val="00590473"/>
    <w:pPr>
      <w:spacing w:before="240" w:after="0"/>
    </w:pPr>
    <w:rPr>
      <w:sz w:val="18"/>
    </w:rPr>
  </w:style>
  <w:style w:type="paragraph" w:styleId="FootnoteText">
    <w:name w:val="footnote text"/>
    <w:basedOn w:val="Normal"/>
    <w:semiHidden/>
    <w:rsid w:val="00590473"/>
    <w:pPr>
      <w:ind w:left="360"/>
      <w:jc w:val="both"/>
    </w:pPr>
  </w:style>
  <w:style w:type="paragraph" w:styleId="Subtitle">
    <w:name w:val="Subtitle"/>
    <w:basedOn w:val="Normal"/>
    <w:qFormat/>
    <w:rsid w:val="00590473"/>
    <w:pPr>
      <w:spacing w:before="0" w:after="0"/>
      <w:jc w:val="center"/>
    </w:pPr>
    <w:rPr>
      <w:b/>
      <w:smallCaps/>
      <w:sz w:val="22"/>
    </w:rPr>
  </w:style>
  <w:style w:type="paragraph" w:styleId="List">
    <w:name w:val="List"/>
    <w:basedOn w:val="Normal"/>
    <w:rsid w:val="00590473"/>
    <w:pPr>
      <w:spacing w:before="0" w:after="0"/>
      <w:ind w:left="360"/>
    </w:pPr>
    <w:rPr>
      <w:lang w:bidi="he-IL"/>
    </w:rPr>
  </w:style>
  <w:style w:type="paragraph" w:customStyle="1" w:styleId="Bullet3">
    <w:name w:val="Bullet 3"/>
    <w:basedOn w:val="Normal"/>
    <w:rsid w:val="00590473"/>
    <w:pPr>
      <w:numPr>
        <w:numId w:val="2"/>
      </w:numPr>
      <w:ind w:left="1080"/>
    </w:pPr>
    <w:rPr>
      <w:szCs w:val="24"/>
    </w:rPr>
  </w:style>
  <w:style w:type="paragraph" w:customStyle="1" w:styleId="I11">
    <w:name w:val="I1"/>
    <w:basedOn w:val="Normal"/>
    <w:link w:val="I1Char"/>
    <w:qFormat/>
    <w:rsid w:val="003A3CD5"/>
    <w:pPr>
      <w:spacing w:before="240" w:after="0"/>
      <w:jc w:val="both"/>
    </w:pPr>
  </w:style>
  <w:style w:type="paragraph" w:customStyle="1" w:styleId="I2">
    <w:name w:val="I2*"/>
    <w:basedOn w:val="I10"/>
    <w:link w:val="I2Char"/>
    <w:qFormat/>
    <w:rsid w:val="00F23E32"/>
    <w:pPr>
      <w:numPr>
        <w:numId w:val="9"/>
      </w:numPr>
      <w:tabs>
        <w:tab w:val="clear" w:pos="360"/>
      </w:tabs>
      <w:ind w:hanging="360"/>
    </w:pPr>
  </w:style>
  <w:style w:type="paragraph" w:customStyle="1" w:styleId="Normal-ListSpacing">
    <w:name w:val="Normal - List Spacing"/>
    <w:basedOn w:val="Normal"/>
    <w:rsid w:val="00590473"/>
    <w:pPr>
      <w:spacing w:before="0" w:after="0"/>
      <w:jc w:val="both"/>
    </w:pPr>
    <w:rPr>
      <w:rFonts w:ascii="Garamond" w:hAnsi="Garamond"/>
      <w:sz w:val="22"/>
    </w:rPr>
  </w:style>
  <w:style w:type="paragraph" w:customStyle="1" w:styleId="Bullet2">
    <w:name w:val="Bullet 2"/>
    <w:basedOn w:val="Normal"/>
    <w:rsid w:val="00590473"/>
    <w:pPr>
      <w:numPr>
        <w:numId w:val="3"/>
      </w:numPr>
    </w:pPr>
  </w:style>
  <w:style w:type="paragraph" w:styleId="BodyTextIndent3">
    <w:name w:val="Body Text Indent 3"/>
    <w:basedOn w:val="Normal"/>
    <w:rsid w:val="00590473"/>
    <w:pPr>
      <w:spacing w:before="80" w:after="80"/>
      <w:ind w:left="-360"/>
    </w:pPr>
    <w:rPr>
      <w:sz w:val="22"/>
    </w:rPr>
  </w:style>
  <w:style w:type="character" w:styleId="CommentReference">
    <w:name w:val="annotation reference"/>
    <w:semiHidden/>
    <w:rsid w:val="00590473"/>
    <w:rPr>
      <w:sz w:val="16"/>
      <w:szCs w:val="16"/>
    </w:rPr>
  </w:style>
  <w:style w:type="table" w:styleId="TableGrid">
    <w:name w:val="Table Grid"/>
    <w:basedOn w:val="TableNormal"/>
    <w:uiPriority w:val="59"/>
    <w:rsid w:val="009E01CE"/>
    <w:pPr>
      <w:spacing w:before="120" w:after="12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chievement">
    <w:name w:val="Achievement"/>
    <w:basedOn w:val="Normal"/>
    <w:rsid w:val="009152EE"/>
    <w:pPr>
      <w:numPr>
        <w:numId w:val="4"/>
      </w:numPr>
    </w:pPr>
  </w:style>
  <w:style w:type="character" w:styleId="Hyperlink">
    <w:name w:val="Hyperlink"/>
    <w:uiPriority w:val="99"/>
    <w:rsid w:val="0072523C"/>
    <w:rPr>
      <w:color w:val="0000FF"/>
      <w:u w:val="single"/>
    </w:rPr>
  </w:style>
  <w:style w:type="paragraph" w:customStyle="1" w:styleId="I00">
    <w:name w:val="I0"/>
    <w:basedOn w:val="Heading3"/>
    <w:link w:val="I0Char"/>
    <w:rsid w:val="00D206F3"/>
    <w:pPr>
      <w:keepNext w:val="0"/>
      <w:numPr>
        <w:ilvl w:val="0"/>
        <w:numId w:val="0"/>
      </w:numPr>
      <w:ind w:left="18"/>
    </w:pPr>
    <w:rPr>
      <w:rFonts w:cs="Times New Roman"/>
      <w:b w:val="0"/>
      <w:bCs/>
      <w:i w:val="0"/>
      <w:sz w:val="20"/>
    </w:rPr>
  </w:style>
  <w:style w:type="character" w:customStyle="1" w:styleId="I0Char">
    <w:name w:val="I0 Char"/>
    <w:link w:val="I00"/>
    <w:rsid w:val="00D206F3"/>
    <w:rPr>
      <w:rFonts w:cs="Times New Roman"/>
      <w:bCs/>
    </w:rPr>
  </w:style>
  <w:style w:type="character" w:customStyle="1" w:styleId="HeaderChar">
    <w:name w:val="Header Char"/>
    <w:link w:val="Header"/>
    <w:uiPriority w:val="99"/>
    <w:rsid w:val="00252BB5"/>
  </w:style>
  <w:style w:type="paragraph" w:styleId="BalloonText">
    <w:name w:val="Balloon Text"/>
    <w:basedOn w:val="Normal"/>
    <w:link w:val="BalloonTextChar"/>
    <w:rsid w:val="00252BB5"/>
    <w:pPr>
      <w:spacing w:before="0" w:after="0"/>
    </w:pPr>
    <w:rPr>
      <w:rFonts w:ascii="Tahoma" w:hAnsi="Tahoma" w:cs="Times New Roman"/>
      <w:sz w:val="16"/>
      <w:szCs w:val="16"/>
    </w:rPr>
  </w:style>
  <w:style w:type="character" w:customStyle="1" w:styleId="BalloonTextChar">
    <w:name w:val="Balloon Text Char"/>
    <w:link w:val="BalloonText"/>
    <w:rsid w:val="00252BB5"/>
    <w:rPr>
      <w:rFonts w:ascii="Tahoma" w:hAnsi="Tahoma" w:cs="Tahoma"/>
      <w:sz w:val="16"/>
      <w:szCs w:val="16"/>
    </w:rPr>
  </w:style>
  <w:style w:type="paragraph" w:customStyle="1" w:styleId="Default">
    <w:name w:val="Default"/>
    <w:rsid w:val="0050057C"/>
    <w:pPr>
      <w:autoSpaceDE w:val="0"/>
      <w:autoSpaceDN w:val="0"/>
      <w:adjustRightInd w:val="0"/>
      <w:spacing w:before="60" w:after="60"/>
      <w:ind w:left="720" w:hanging="360"/>
    </w:pPr>
    <w:rPr>
      <w:rFonts w:ascii="Times New Roman" w:hAnsi="Times New Roman" w:cs="Times New Roman"/>
      <w:color w:val="000000"/>
      <w:sz w:val="24"/>
      <w:szCs w:val="24"/>
    </w:rPr>
  </w:style>
  <w:style w:type="character" w:styleId="Strong">
    <w:name w:val="Strong"/>
    <w:qFormat/>
    <w:rsid w:val="0050057C"/>
    <w:rPr>
      <w:b/>
      <w:bCs/>
    </w:rPr>
  </w:style>
  <w:style w:type="paragraph" w:styleId="NoSpacing">
    <w:name w:val="No Spacing"/>
    <w:uiPriority w:val="1"/>
    <w:qFormat/>
    <w:rsid w:val="0050057C"/>
    <w:pPr>
      <w:spacing w:before="60" w:after="60"/>
      <w:ind w:left="720" w:hanging="360"/>
    </w:pPr>
  </w:style>
  <w:style w:type="character" w:styleId="SubtleEmphasis">
    <w:name w:val="Subtle Emphasis"/>
    <w:uiPriority w:val="19"/>
    <w:qFormat/>
    <w:rsid w:val="0050057C"/>
    <w:rPr>
      <w:i/>
      <w:iCs/>
      <w:color w:val="808080"/>
    </w:rPr>
  </w:style>
  <w:style w:type="paragraph" w:styleId="Quote">
    <w:name w:val="Quote"/>
    <w:basedOn w:val="Normal"/>
    <w:next w:val="Normal"/>
    <w:link w:val="QuoteChar"/>
    <w:uiPriority w:val="29"/>
    <w:qFormat/>
    <w:rsid w:val="0050057C"/>
    <w:rPr>
      <w:i/>
      <w:iCs/>
      <w:color w:val="000000"/>
    </w:rPr>
  </w:style>
  <w:style w:type="character" w:customStyle="1" w:styleId="QuoteChar">
    <w:name w:val="Quote Char"/>
    <w:link w:val="Quote"/>
    <w:uiPriority w:val="29"/>
    <w:rsid w:val="0050057C"/>
    <w:rPr>
      <w:i/>
      <w:iCs/>
      <w:color w:val="000000"/>
    </w:rPr>
  </w:style>
  <w:style w:type="paragraph" w:styleId="TOC2">
    <w:name w:val="toc 2"/>
    <w:basedOn w:val="Normal"/>
    <w:next w:val="Normal"/>
    <w:autoRedefine/>
    <w:uiPriority w:val="39"/>
    <w:qFormat/>
    <w:rsid w:val="00393DB1"/>
    <w:pPr>
      <w:ind w:left="200"/>
    </w:pPr>
  </w:style>
  <w:style w:type="paragraph" w:customStyle="1" w:styleId="paragrapharial10">
    <w:name w:val="paragraph arial 10"/>
    <w:basedOn w:val="I00"/>
    <w:link w:val="paragrapharial10Char"/>
    <w:rsid w:val="00393DB1"/>
  </w:style>
  <w:style w:type="character" w:customStyle="1" w:styleId="apple-converted-space">
    <w:name w:val="apple-converted-space"/>
    <w:rsid w:val="0057661B"/>
  </w:style>
  <w:style w:type="character" w:customStyle="1" w:styleId="paragrapharial10Char">
    <w:name w:val="paragraph arial 10 Char"/>
    <w:link w:val="paragrapharial10"/>
    <w:rsid w:val="00393DB1"/>
    <w:rPr>
      <w:rFonts w:cs="Times New Roman"/>
      <w:bCs/>
    </w:rPr>
  </w:style>
  <w:style w:type="paragraph" w:customStyle="1" w:styleId="i0t">
    <w:name w:val="i0t"/>
    <w:basedOn w:val="Normal"/>
    <w:rsid w:val="00B1397D"/>
    <w:pPr>
      <w:spacing w:before="100" w:beforeAutospacing="1" w:after="100" w:afterAutospacing="1"/>
    </w:pPr>
    <w:rPr>
      <w:rFonts w:ascii="Times New Roman" w:eastAsia="Calibri" w:hAnsi="Times New Roman" w:cs="Times New Roman"/>
      <w:sz w:val="24"/>
      <w:szCs w:val="24"/>
    </w:rPr>
  </w:style>
  <w:style w:type="character" w:customStyle="1" w:styleId="yiv213853724yshortcuts">
    <w:name w:val="yiv213853724yshortcuts"/>
    <w:rsid w:val="00A07382"/>
  </w:style>
  <w:style w:type="paragraph" w:customStyle="1" w:styleId="I10">
    <w:name w:val="I1*"/>
    <w:basedOn w:val="Normal"/>
    <w:link w:val="I1Char0"/>
    <w:qFormat/>
    <w:rsid w:val="00F23E32"/>
    <w:pPr>
      <w:numPr>
        <w:numId w:val="10"/>
      </w:numPr>
      <w:spacing w:before="40" w:after="40"/>
      <w:ind w:left="720" w:hanging="360"/>
    </w:pPr>
    <w:rPr>
      <w:rFonts w:cs="Arial"/>
    </w:rPr>
  </w:style>
  <w:style w:type="paragraph" w:customStyle="1" w:styleId="I02">
    <w:name w:val="I0#2"/>
    <w:basedOn w:val="Normal"/>
    <w:rsid w:val="009552A9"/>
    <w:pPr>
      <w:spacing w:before="240" w:after="0"/>
      <w:jc w:val="both"/>
    </w:pPr>
    <w:rPr>
      <w:rFonts w:cs="Arial"/>
    </w:rPr>
  </w:style>
  <w:style w:type="paragraph" w:customStyle="1" w:styleId="I01">
    <w:name w:val="I0#"/>
    <w:basedOn w:val="I02"/>
    <w:qFormat/>
    <w:rsid w:val="009552A9"/>
  </w:style>
  <w:style w:type="paragraph" w:customStyle="1" w:styleId="I4">
    <w:name w:val="I4*"/>
    <w:basedOn w:val="Normal"/>
    <w:rsid w:val="009552A9"/>
    <w:pPr>
      <w:numPr>
        <w:ilvl w:val="1"/>
        <w:numId w:val="5"/>
      </w:numPr>
      <w:spacing w:after="0"/>
      <w:jc w:val="both"/>
    </w:pPr>
    <w:rPr>
      <w:rFonts w:cs="Arial"/>
    </w:rPr>
  </w:style>
  <w:style w:type="paragraph" w:customStyle="1" w:styleId="I1">
    <w:name w:val="I1#"/>
    <w:basedOn w:val="Normal"/>
    <w:rsid w:val="009552A9"/>
    <w:pPr>
      <w:numPr>
        <w:numId w:val="7"/>
      </w:numPr>
      <w:spacing w:after="0"/>
      <w:jc w:val="both"/>
    </w:pPr>
    <w:rPr>
      <w:rFonts w:cs="Arial"/>
    </w:rPr>
  </w:style>
  <w:style w:type="paragraph" w:customStyle="1" w:styleId="I3">
    <w:name w:val="I3*"/>
    <w:basedOn w:val="I4"/>
    <w:rsid w:val="009552A9"/>
    <w:pPr>
      <w:ind w:left="1800"/>
    </w:pPr>
  </w:style>
  <w:style w:type="paragraph" w:customStyle="1" w:styleId="I0">
    <w:name w:val="I0*"/>
    <w:basedOn w:val="I01"/>
    <w:qFormat/>
    <w:rsid w:val="00CF4628"/>
    <w:pPr>
      <w:numPr>
        <w:numId w:val="6"/>
      </w:numPr>
      <w:tabs>
        <w:tab w:val="clear" w:pos="738"/>
      </w:tabs>
      <w:spacing w:before="40" w:after="40"/>
      <w:ind w:left="720" w:hanging="360"/>
    </w:pPr>
  </w:style>
  <w:style w:type="paragraph" w:styleId="ListParagraph">
    <w:name w:val="List Paragraph"/>
    <w:basedOn w:val="Normal"/>
    <w:uiPriority w:val="34"/>
    <w:qFormat/>
    <w:rsid w:val="00321888"/>
    <w:pPr>
      <w:spacing w:before="0" w:after="200" w:line="276" w:lineRule="auto"/>
      <w:contextualSpacing/>
    </w:pPr>
    <w:rPr>
      <w:rFonts w:ascii="Calibri" w:eastAsia="Calibri" w:hAnsi="Calibri" w:cs="Times New Roman"/>
      <w:sz w:val="22"/>
      <w:szCs w:val="22"/>
    </w:rPr>
  </w:style>
  <w:style w:type="character" w:styleId="IntenseEmphasis">
    <w:name w:val="Intense Emphasis"/>
    <w:uiPriority w:val="21"/>
    <w:qFormat/>
    <w:rsid w:val="00CE37A6"/>
    <w:rPr>
      <w:b/>
      <w:bCs/>
      <w:i/>
      <w:iCs/>
      <w:color w:val="4F81BD"/>
    </w:rPr>
  </w:style>
  <w:style w:type="character" w:styleId="Emphasis">
    <w:name w:val="Emphasis"/>
    <w:qFormat/>
    <w:rsid w:val="00F90140"/>
    <w:rPr>
      <w:i/>
      <w:iCs/>
    </w:rPr>
  </w:style>
  <w:style w:type="character" w:customStyle="1" w:styleId="I1Char0">
    <w:name w:val="I1* Char"/>
    <w:link w:val="I10"/>
    <w:rsid w:val="00F23E32"/>
    <w:rPr>
      <w:rFonts w:cs="Arial"/>
    </w:rPr>
  </w:style>
  <w:style w:type="character" w:customStyle="1" w:styleId="I2Char">
    <w:name w:val="I2* Char"/>
    <w:basedOn w:val="I1Char0"/>
    <w:link w:val="I2"/>
    <w:rsid w:val="00F23E32"/>
    <w:rPr>
      <w:rFonts w:cs="Arial"/>
    </w:rPr>
  </w:style>
  <w:style w:type="character" w:customStyle="1" w:styleId="I1Char">
    <w:name w:val="I1 Char"/>
    <w:link w:val="I11"/>
    <w:rsid w:val="003A3CD5"/>
  </w:style>
  <w:style w:type="paragraph" w:styleId="TOCHeading">
    <w:name w:val="TOC Heading"/>
    <w:basedOn w:val="Heading1"/>
    <w:next w:val="Normal"/>
    <w:uiPriority w:val="39"/>
    <w:semiHidden/>
    <w:unhideWhenUsed/>
    <w:qFormat/>
    <w:rsid w:val="003A3CD5"/>
    <w:pPr>
      <w:keepLines/>
      <w:pBdr>
        <w:bottom w:val="none" w:sz="0" w:space="0" w:color="auto"/>
      </w:pBdr>
      <w:spacing w:before="480" w:after="0" w:line="276" w:lineRule="auto"/>
      <w:jc w:val="left"/>
      <w:outlineLvl w:val="9"/>
    </w:pPr>
    <w:rPr>
      <w:rFonts w:ascii="Cambria" w:eastAsia="MS Gothic" w:hAnsi="Cambria" w:cs="Times New Roman"/>
      <w:bCs/>
      <w:smallCaps w:val="0"/>
      <w:color w:val="365F91"/>
      <w:szCs w:val="28"/>
      <w:lang w:eastAsia="ja-JP"/>
    </w:rPr>
  </w:style>
  <w:style w:type="paragraph" w:styleId="TOC1">
    <w:name w:val="toc 1"/>
    <w:basedOn w:val="Normal"/>
    <w:next w:val="Normal"/>
    <w:autoRedefine/>
    <w:uiPriority w:val="39"/>
    <w:unhideWhenUsed/>
    <w:qFormat/>
    <w:rsid w:val="003A3CD5"/>
    <w:pPr>
      <w:spacing w:before="0" w:after="100" w:line="276" w:lineRule="auto"/>
    </w:pPr>
    <w:rPr>
      <w:rFonts w:ascii="Calibri" w:eastAsia="MS Mincho" w:hAnsi="Calibri" w:cs="Arial"/>
      <w:sz w:val="22"/>
      <w:szCs w:val="22"/>
      <w:lang w:eastAsia="ja-JP"/>
    </w:rPr>
  </w:style>
  <w:style w:type="character" w:customStyle="1" w:styleId="Heading2Char">
    <w:name w:val="Heading 2 Char"/>
    <w:link w:val="Heading2"/>
    <w:rsid w:val="00C31670"/>
    <w:rPr>
      <w:b/>
      <w:sz w:val="24"/>
    </w:rPr>
  </w:style>
  <w:style w:type="character" w:customStyle="1" w:styleId="Heading3Char">
    <w:name w:val="Heading 3 Char"/>
    <w:link w:val="Heading3"/>
    <w:rsid w:val="008C45FF"/>
    <w:rPr>
      <w:b/>
      <w:i/>
      <w:sz w:val="22"/>
    </w:rPr>
  </w:style>
  <w:style w:type="paragraph" w:styleId="NormalWeb">
    <w:name w:val="Normal (Web)"/>
    <w:basedOn w:val="Normal"/>
    <w:uiPriority w:val="99"/>
    <w:unhideWhenUsed/>
    <w:rsid w:val="0049495A"/>
    <w:pPr>
      <w:spacing w:before="100" w:beforeAutospacing="1" w:after="100" w:afterAutospacing="1"/>
    </w:pPr>
    <w:rPr>
      <w:rFonts w:ascii="Times New Roman" w:hAnsi="Times New Roman" w:cs="Times New Roman"/>
      <w:sz w:val="24"/>
      <w:szCs w:val="24"/>
    </w:rPr>
  </w:style>
  <w:style w:type="character" w:styleId="FootnoteReference">
    <w:name w:val="footnote reference"/>
    <w:rsid w:val="00EE42A1"/>
    <w:rPr>
      <w:vertAlign w:val="superscript"/>
    </w:rPr>
  </w:style>
  <w:style w:type="paragraph" w:styleId="Revision">
    <w:name w:val="Revision"/>
    <w:hidden/>
    <w:uiPriority w:val="99"/>
    <w:semiHidden/>
    <w:rsid w:val="002763E7"/>
    <w:pPr>
      <w:spacing w:before="60" w:after="60"/>
      <w:ind w:left="720" w:hanging="360"/>
    </w:pPr>
  </w:style>
  <w:style w:type="paragraph" w:customStyle="1" w:styleId="I0t0">
    <w:name w:val="I0*t"/>
    <w:basedOn w:val="I0"/>
    <w:rsid w:val="007F7A41"/>
    <w:pPr>
      <w:spacing w:after="0"/>
      <w:ind w:left="360"/>
    </w:pPr>
  </w:style>
  <w:style w:type="character" w:styleId="PlaceholderText">
    <w:name w:val="Placeholder Text"/>
    <w:basedOn w:val="DefaultParagraphFont"/>
    <w:uiPriority w:val="99"/>
    <w:semiHidden/>
    <w:rsid w:val="00BA54FF"/>
    <w:rPr>
      <w:color w:val="808080"/>
    </w:rPr>
  </w:style>
  <w:style w:type="paragraph" w:customStyle="1" w:styleId="RequirementLevel1">
    <w:name w:val="Requirement Level 1"/>
    <w:basedOn w:val="Normal"/>
    <w:link w:val="RequirementLevel1Char"/>
    <w:qFormat/>
    <w:rsid w:val="00BA54FF"/>
    <w:pPr>
      <w:spacing w:before="0" w:after="0"/>
      <w:ind w:left="0" w:firstLine="0"/>
    </w:pPr>
    <w:rPr>
      <w:rFonts w:ascii="Segoe UI" w:eastAsiaTheme="minorHAnsi" w:hAnsi="Segoe UI" w:cs="Segoe UI"/>
      <w:b/>
      <w:color w:val="767171" w:themeColor="background2" w:themeShade="80"/>
      <w:sz w:val="28"/>
      <w:lang w:val="en-GB"/>
    </w:rPr>
  </w:style>
  <w:style w:type="character" w:customStyle="1" w:styleId="RequirementLevel1Char">
    <w:name w:val="Requirement Level 1 Char"/>
    <w:basedOn w:val="DefaultParagraphFont"/>
    <w:link w:val="RequirementLevel1"/>
    <w:rsid w:val="00BA54FF"/>
    <w:rPr>
      <w:rFonts w:ascii="Segoe UI" w:eastAsiaTheme="minorHAnsi" w:hAnsi="Segoe UI" w:cs="Segoe UI"/>
      <w:b/>
      <w:color w:val="767171" w:themeColor="background2" w:themeShade="80"/>
      <w:sz w:val="28"/>
      <w:lang w:val="en-GB"/>
    </w:rPr>
  </w:style>
  <w:style w:type="paragraph" w:customStyle="1" w:styleId="RequirementLevel2">
    <w:name w:val="Requirement Level 2"/>
    <w:basedOn w:val="Normal"/>
    <w:link w:val="RequirementLevel2Char"/>
    <w:qFormat/>
    <w:rsid w:val="00BA54FF"/>
    <w:pPr>
      <w:spacing w:before="0" w:after="0"/>
      <w:ind w:left="0" w:firstLine="0"/>
    </w:pPr>
    <w:rPr>
      <w:rFonts w:ascii="Segoe UI" w:eastAsiaTheme="minorHAnsi" w:hAnsi="Segoe UI" w:cs="Segoe UI"/>
      <w:b/>
      <w:color w:val="2E74B5" w:themeColor="accent1" w:themeShade="BF"/>
      <w:sz w:val="28"/>
      <w:lang w:val="en-GB"/>
    </w:rPr>
  </w:style>
  <w:style w:type="character" w:customStyle="1" w:styleId="RequirementLevel2Char">
    <w:name w:val="Requirement Level 2 Char"/>
    <w:basedOn w:val="DefaultParagraphFont"/>
    <w:link w:val="RequirementLevel2"/>
    <w:rsid w:val="00BA54FF"/>
    <w:rPr>
      <w:rFonts w:ascii="Segoe UI" w:eastAsiaTheme="minorHAnsi" w:hAnsi="Segoe UI" w:cs="Segoe UI"/>
      <w:b/>
      <w:color w:val="2E74B5" w:themeColor="accent1" w:themeShade="BF"/>
      <w:sz w:val="2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159518">
      <w:bodyDiv w:val="1"/>
      <w:marLeft w:val="0"/>
      <w:marRight w:val="0"/>
      <w:marTop w:val="0"/>
      <w:marBottom w:val="0"/>
      <w:divBdr>
        <w:top w:val="none" w:sz="0" w:space="0" w:color="auto"/>
        <w:left w:val="none" w:sz="0" w:space="0" w:color="auto"/>
        <w:bottom w:val="none" w:sz="0" w:space="0" w:color="auto"/>
        <w:right w:val="none" w:sz="0" w:space="0" w:color="auto"/>
      </w:divBdr>
      <w:divsChild>
        <w:div w:id="631206967">
          <w:marLeft w:val="1166"/>
          <w:marRight w:val="0"/>
          <w:marTop w:val="60"/>
          <w:marBottom w:val="0"/>
          <w:divBdr>
            <w:top w:val="none" w:sz="0" w:space="0" w:color="auto"/>
            <w:left w:val="none" w:sz="0" w:space="0" w:color="auto"/>
            <w:bottom w:val="none" w:sz="0" w:space="0" w:color="auto"/>
            <w:right w:val="none" w:sz="0" w:space="0" w:color="auto"/>
          </w:divBdr>
        </w:div>
        <w:div w:id="834956985">
          <w:marLeft w:val="1166"/>
          <w:marRight w:val="0"/>
          <w:marTop w:val="60"/>
          <w:marBottom w:val="0"/>
          <w:divBdr>
            <w:top w:val="none" w:sz="0" w:space="0" w:color="auto"/>
            <w:left w:val="none" w:sz="0" w:space="0" w:color="auto"/>
            <w:bottom w:val="none" w:sz="0" w:space="0" w:color="auto"/>
            <w:right w:val="none" w:sz="0" w:space="0" w:color="auto"/>
          </w:divBdr>
        </w:div>
        <w:div w:id="1787309187">
          <w:marLeft w:val="1166"/>
          <w:marRight w:val="0"/>
          <w:marTop w:val="60"/>
          <w:marBottom w:val="0"/>
          <w:divBdr>
            <w:top w:val="none" w:sz="0" w:space="0" w:color="auto"/>
            <w:left w:val="none" w:sz="0" w:space="0" w:color="auto"/>
            <w:bottom w:val="none" w:sz="0" w:space="0" w:color="auto"/>
            <w:right w:val="none" w:sz="0" w:space="0" w:color="auto"/>
          </w:divBdr>
        </w:div>
        <w:div w:id="1885633468">
          <w:marLeft w:val="1166"/>
          <w:marRight w:val="0"/>
          <w:marTop w:val="60"/>
          <w:marBottom w:val="0"/>
          <w:divBdr>
            <w:top w:val="none" w:sz="0" w:space="0" w:color="auto"/>
            <w:left w:val="none" w:sz="0" w:space="0" w:color="auto"/>
            <w:bottom w:val="none" w:sz="0" w:space="0" w:color="auto"/>
            <w:right w:val="none" w:sz="0" w:space="0" w:color="auto"/>
          </w:divBdr>
        </w:div>
      </w:divsChild>
    </w:div>
    <w:div w:id="290747471">
      <w:bodyDiv w:val="1"/>
      <w:marLeft w:val="0"/>
      <w:marRight w:val="0"/>
      <w:marTop w:val="0"/>
      <w:marBottom w:val="0"/>
      <w:divBdr>
        <w:top w:val="none" w:sz="0" w:space="0" w:color="auto"/>
        <w:left w:val="none" w:sz="0" w:space="0" w:color="auto"/>
        <w:bottom w:val="none" w:sz="0" w:space="0" w:color="auto"/>
        <w:right w:val="none" w:sz="0" w:space="0" w:color="auto"/>
      </w:divBdr>
    </w:div>
    <w:div w:id="463278950">
      <w:bodyDiv w:val="1"/>
      <w:marLeft w:val="0"/>
      <w:marRight w:val="0"/>
      <w:marTop w:val="0"/>
      <w:marBottom w:val="0"/>
      <w:divBdr>
        <w:top w:val="none" w:sz="0" w:space="0" w:color="auto"/>
        <w:left w:val="none" w:sz="0" w:space="0" w:color="auto"/>
        <w:bottom w:val="none" w:sz="0" w:space="0" w:color="auto"/>
        <w:right w:val="none" w:sz="0" w:space="0" w:color="auto"/>
      </w:divBdr>
    </w:div>
    <w:div w:id="581915753">
      <w:bodyDiv w:val="1"/>
      <w:marLeft w:val="0"/>
      <w:marRight w:val="0"/>
      <w:marTop w:val="0"/>
      <w:marBottom w:val="0"/>
      <w:divBdr>
        <w:top w:val="none" w:sz="0" w:space="0" w:color="auto"/>
        <w:left w:val="none" w:sz="0" w:space="0" w:color="auto"/>
        <w:bottom w:val="none" w:sz="0" w:space="0" w:color="auto"/>
        <w:right w:val="none" w:sz="0" w:space="0" w:color="auto"/>
      </w:divBdr>
      <w:divsChild>
        <w:div w:id="68893938">
          <w:marLeft w:val="1166"/>
          <w:marRight w:val="0"/>
          <w:marTop w:val="60"/>
          <w:marBottom w:val="0"/>
          <w:divBdr>
            <w:top w:val="none" w:sz="0" w:space="0" w:color="auto"/>
            <w:left w:val="none" w:sz="0" w:space="0" w:color="auto"/>
            <w:bottom w:val="none" w:sz="0" w:space="0" w:color="auto"/>
            <w:right w:val="none" w:sz="0" w:space="0" w:color="auto"/>
          </w:divBdr>
        </w:div>
        <w:div w:id="1599682374">
          <w:marLeft w:val="1166"/>
          <w:marRight w:val="0"/>
          <w:marTop w:val="60"/>
          <w:marBottom w:val="0"/>
          <w:divBdr>
            <w:top w:val="none" w:sz="0" w:space="0" w:color="auto"/>
            <w:left w:val="none" w:sz="0" w:space="0" w:color="auto"/>
            <w:bottom w:val="none" w:sz="0" w:space="0" w:color="auto"/>
            <w:right w:val="none" w:sz="0" w:space="0" w:color="auto"/>
          </w:divBdr>
        </w:div>
      </w:divsChild>
    </w:div>
    <w:div w:id="1120106480">
      <w:bodyDiv w:val="1"/>
      <w:marLeft w:val="0"/>
      <w:marRight w:val="0"/>
      <w:marTop w:val="0"/>
      <w:marBottom w:val="0"/>
      <w:divBdr>
        <w:top w:val="none" w:sz="0" w:space="0" w:color="auto"/>
        <w:left w:val="none" w:sz="0" w:space="0" w:color="auto"/>
        <w:bottom w:val="none" w:sz="0" w:space="0" w:color="auto"/>
        <w:right w:val="none" w:sz="0" w:space="0" w:color="auto"/>
      </w:divBdr>
    </w:div>
    <w:div w:id="1202326373">
      <w:bodyDiv w:val="1"/>
      <w:marLeft w:val="0"/>
      <w:marRight w:val="0"/>
      <w:marTop w:val="0"/>
      <w:marBottom w:val="0"/>
      <w:divBdr>
        <w:top w:val="none" w:sz="0" w:space="0" w:color="auto"/>
        <w:left w:val="none" w:sz="0" w:space="0" w:color="auto"/>
        <w:bottom w:val="none" w:sz="0" w:space="0" w:color="auto"/>
        <w:right w:val="none" w:sz="0" w:space="0" w:color="auto"/>
      </w:divBdr>
      <w:divsChild>
        <w:div w:id="34626824">
          <w:marLeft w:val="0"/>
          <w:marRight w:val="0"/>
          <w:marTop w:val="0"/>
          <w:marBottom w:val="0"/>
          <w:divBdr>
            <w:top w:val="none" w:sz="0" w:space="0" w:color="auto"/>
            <w:left w:val="none" w:sz="0" w:space="0" w:color="auto"/>
            <w:bottom w:val="none" w:sz="0" w:space="0" w:color="auto"/>
            <w:right w:val="none" w:sz="0" w:space="0" w:color="auto"/>
          </w:divBdr>
        </w:div>
        <w:div w:id="39405549">
          <w:marLeft w:val="0"/>
          <w:marRight w:val="0"/>
          <w:marTop w:val="0"/>
          <w:marBottom w:val="0"/>
          <w:divBdr>
            <w:top w:val="none" w:sz="0" w:space="0" w:color="auto"/>
            <w:left w:val="none" w:sz="0" w:space="0" w:color="auto"/>
            <w:bottom w:val="none" w:sz="0" w:space="0" w:color="auto"/>
            <w:right w:val="none" w:sz="0" w:space="0" w:color="auto"/>
          </w:divBdr>
        </w:div>
        <w:div w:id="65807142">
          <w:marLeft w:val="0"/>
          <w:marRight w:val="0"/>
          <w:marTop w:val="0"/>
          <w:marBottom w:val="0"/>
          <w:divBdr>
            <w:top w:val="none" w:sz="0" w:space="0" w:color="auto"/>
            <w:left w:val="none" w:sz="0" w:space="0" w:color="auto"/>
            <w:bottom w:val="none" w:sz="0" w:space="0" w:color="auto"/>
            <w:right w:val="none" w:sz="0" w:space="0" w:color="auto"/>
          </w:divBdr>
        </w:div>
        <w:div w:id="102262238">
          <w:marLeft w:val="0"/>
          <w:marRight w:val="0"/>
          <w:marTop w:val="0"/>
          <w:marBottom w:val="0"/>
          <w:divBdr>
            <w:top w:val="none" w:sz="0" w:space="0" w:color="auto"/>
            <w:left w:val="none" w:sz="0" w:space="0" w:color="auto"/>
            <w:bottom w:val="none" w:sz="0" w:space="0" w:color="auto"/>
            <w:right w:val="none" w:sz="0" w:space="0" w:color="auto"/>
          </w:divBdr>
        </w:div>
        <w:div w:id="103968135">
          <w:marLeft w:val="0"/>
          <w:marRight w:val="0"/>
          <w:marTop w:val="0"/>
          <w:marBottom w:val="0"/>
          <w:divBdr>
            <w:top w:val="none" w:sz="0" w:space="0" w:color="auto"/>
            <w:left w:val="none" w:sz="0" w:space="0" w:color="auto"/>
            <w:bottom w:val="none" w:sz="0" w:space="0" w:color="auto"/>
            <w:right w:val="none" w:sz="0" w:space="0" w:color="auto"/>
          </w:divBdr>
        </w:div>
        <w:div w:id="147331035">
          <w:marLeft w:val="0"/>
          <w:marRight w:val="0"/>
          <w:marTop w:val="0"/>
          <w:marBottom w:val="0"/>
          <w:divBdr>
            <w:top w:val="none" w:sz="0" w:space="0" w:color="auto"/>
            <w:left w:val="none" w:sz="0" w:space="0" w:color="auto"/>
            <w:bottom w:val="none" w:sz="0" w:space="0" w:color="auto"/>
            <w:right w:val="none" w:sz="0" w:space="0" w:color="auto"/>
          </w:divBdr>
        </w:div>
        <w:div w:id="170530594">
          <w:marLeft w:val="0"/>
          <w:marRight w:val="0"/>
          <w:marTop w:val="0"/>
          <w:marBottom w:val="0"/>
          <w:divBdr>
            <w:top w:val="none" w:sz="0" w:space="0" w:color="auto"/>
            <w:left w:val="none" w:sz="0" w:space="0" w:color="auto"/>
            <w:bottom w:val="none" w:sz="0" w:space="0" w:color="auto"/>
            <w:right w:val="none" w:sz="0" w:space="0" w:color="auto"/>
          </w:divBdr>
        </w:div>
        <w:div w:id="604848354">
          <w:marLeft w:val="0"/>
          <w:marRight w:val="0"/>
          <w:marTop w:val="0"/>
          <w:marBottom w:val="0"/>
          <w:divBdr>
            <w:top w:val="none" w:sz="0" w:space="0" w:color="auto"/>
            <w:left w:val="none" w:sz="0" w:space="0" w:color="auto"/>
            <w:bottom w:val="none" w:sz="0" w:space="0" w:color="auto"/>
            <w:right w:val="none" w:sz="0" w:space="0" w:color="auto"/>
          </w:divBdr>
        </w:div>
        <w:div w:id="668944662">
          <w:marLeft w:val="0"/>
          <w:marRight w:val="0"/>
          <w:marTop w:val="0"/>
          <w:marBottom w:val="0"/>
          <w:divBdr>
            <w:top w:val="none" w:sz="0" w:space="0" w:color="auto"/>
            <w:left w:val="none" w:sz="0" w:space="0" w:color="auto"/>
            <w:bottom w:val="none" w:sz="0" w:space="0" w:color="auto"/>
            <w:right w:val="none" w:sz="0" w:space="0" w:color="auto"/>
          </w:divBdr>
        </w:div>
        <w:div w:id="703560495">
          <w:marLeft w:val="0"/>
          <w:marRight w:val="0"/>
          <w:marTop w:val="0"/>
          <w:marBottom w:val="0"/>
          <w:divBdr>
            <w:top w:val="none" w:sz="0" w:space="0" w:color="auto"/>
            <w:left w:val="none" w:sz="0" w:space="0" w:color="auto"/>
            <w:bottom w:val="none" w:sz="0" w:space="0" w:color="auto"/>
            <w:right w:val="none" w:sz="0" w:space="0" w:color="auto"/>
          </w:divBdr>
        </w:div>
        <w:div w:id="803623531">
          <w:marLeft w:val="0"/>
          <w:marRight w:val="0"/>
          <w:marTop w:val="0"/>
          <w:marBottom w:val="0"/>
          <w:divBdr>
            <w:top w:val="none" w:sz="0" w:space="0" w:color="auto"/>
            <w:left w:val="none" w:sz="0" w:space="0" w:color="auto"/>
            <w:bottom w:val="none" w:sz="0" w:space="0" w:color="auto"/>
            <w:right w:val="none" w:sz="0" w:space="0" w:color="auto"/>
          </w:divBdr>
        </w:div>
        <w:div w:id="959804099">
          <w:marLeft w:val="0"/>
          <w:marRight w:val="0"/>
          <w:marTop w:val="0"/>
          <w:marBottom w:val="0"/>
          <w:divBdr>
            <w:top w:val="none" w:sz="0" w:space="0" w:color="auto"/>
            <w:left w:val="none" w:sz="0" w:space="0" w:color="auto"/>
            <w:bottom w:val="none" w:sz="0" w:space="0" w:color="auto"/>
            <w:right w:val="none" w:sz="0" w:space="0" w:color="auto"/>
          </w:divBdr>
        </w:div>
        <w:div w:id="1057781281">
          <w:marLeft w:val="0"/>
          <w:marRight w:val="0"/>
          <w:marTop w:val="0"/>
          <w:marBottom w:val="0"/>
          <w:divBdr>
            <w:top w:val="none" w:sz="0" w:space="0" w:color="auto"/>
            <w:left w:val="none" w:sz="0" w:space="0" w:color="auto"/>
            <w:bottom w:val="none" w:sz="0" w:space="0" w:color="auto"/>
            <w:right w:val="none" w:sz="0" w:space="0" w:color="auto"/>
          </w:divBdr>
        </w:div>
        <w:div w:id="1089814402">
          <w:marLeft w:val="0"/>
          <w:marRight w:val="0"/>
          <w:marTop w:val="0"/>
          <w:marBottom w:val="0"/>
          <w:divBdr>
            <w:top w:val="none" w:sz="0" w:space="0" w:color="auto"/>
            <w:left w:val="none" w:sz="0" w:space="0" w:color="auto"/>
            <w:bottom w:val="none" w:sz="0" w:space="0" w:color="auto"/>
            <w:right w:val="none" w:sz="0" w:space="0" w:color="auto"/>
          </w:divBdr>
        </w:div>
        <w:div w:id="1198816226">
          <w:marLeft w:val="0"/>
          <w:marRight w:val="0"/>
          <w:marTop w:val="0"/>
          <w:marBottom w:val="0"/>
          <w:divBdr>
            <w:top w:val="none" w:sz="0" w:space="0" w:color="auto"/>
            <w:left w:val="none" w:sz="0" w:space="0" w:color="auto"/>
            <w:bottom w:val="none" w:sz="0" w:space="0" w:color="auto"/>
            <w:right w:val="none" w:sz="0" w:space="0" w:color="auto"/>
          </w:divBdr>
        </w:div>
        <w:div w:id="1518807443">
          <w:marLeft w:val="0"/>
          <w:marRight w:val="0"/>
          <w:marTop w:val="0"/>
          <w:marBottom w:val="0"/>
          <w:divBdr>
            <w:top w:val="none" w:sz="0" w:space="0" w:color="auto"/>
            <w:left w:val="none" w:sz="0" w:space="0" w:color="auto"/>
            <w:bottom w:val="none" w:sz="0" w:space="0" w:color="auto"/>
            <w:right w:val="none" w:sz="0" w:space="0" w:color="auto"/>
          </w:divBdr>
        </w:div>
        <w:div w:id="1580364080">
          <w:marLeft w:val="0"/>
          <w:marRight w:val="0"/>
          <w:marTop w:val="0"/>
          <w:marBottom w:val="0"/>
          <w:divBdr>
            <w:top w:val="none" w:sz="0" w:space="0" w:color="auto"/>
            <w:left w:val="none" w:sz="0" w:space="0" w:color="auto"/>
            <w:bottom w:val="none" w:sz="0" w:space="0" w:color="auto"/>
            <w:right w:val="none" w:sz="0" w:space="0" w:color="auto"/>
          </w:divBdr>
        </w:div>
        <w:div w:id="1605267822">
          <w:marLeft w:val="0"/>
          <w:marRight w:val="0"/>
          <w:marTop w:val="0"/>
          <w:marBottom w:val="0"/>
          <w:divBdr>
            <w:top w:val="none" w:sz="0" w:space="0" w:color="auto"/>
            <w:left w:val="none" w:sz="0" w:space="0" w:color="auto"/>
            <w:bottom w:val="none" w:sz="0" w:space="0" w:color="auto"/>
            <w:right w:val="none" w:sz="0" w:space="0" w:color="auto"/>
          </w:divBdr>
        </w:div>
        <w:div w:id="1784954100">
          <w:marLeft w:val="0"/>
          <w:marRight w:val="0"/>
          <w:marTop w:val="0"/>
          <w:marBottom w:val="0"/>
          <w:divBdr>
            <w:top w:val="none" w:sz="0" w:space="0" w:color="auto"/>
            <w:left w:val="none" w:sz="0" w:space="0" w:color="auto"/>
            <w:bottom w:val="none" w:sz="0" w:space="0" w:color="auto"/>
            <w:right w:val="none" w:sz="0" w:space="0" w:color="auto"/>
          </w:divBdr>
        </w:div>
        <w:div w:id="1794904063">
          <w:marLeft w:val="0"/>
          <w:marRight w:val="0"/>
          <w:marTop w:val="0"/>
          <w:marBottom w:val="0"/>
          <w:divBdr>
            <w:top w:val="none" w:sz="0" w:space="0" w:color="auto"/>
            <w:left w:val="none" w:sz="0" w:space="0" w:color="auto"/>
            <w:bottom w:val="none" w:sz="0" w:space="0" w:color="auto"/>
            <w:right w:val="none" w:sz="0" w:space="0" w:color="auto"/>
          </w:divBdr>
        </w:div>
        <w:div w:id="1844661874">
          <w:marLeft w:val="0"/>
          <w:marRight w:val="0"/>
          <w:marTop w:val="0"/>
          <w:marBottom w:val="0"/>
          <w:divBdr>
            <w:top w:val="none" w:sz="0" w:space="0" w:color="auto"/>
            <w:left w:val="none" w:sz="0" w:space="0" w:color="auto"/>
            <w:bottom w:val="none" w:sz="0" w:space="0" w:color="auto"/>
            <w:right w:val="none" w:sz="0" w:space="0" w:color="auto"/>
          </w:divBdr>
        </w:div>
        <w:div w:id="1855414372">
          <w:marLeft w:val="0"/>
          <w:marRight w:val="0"/>
          <w:marTop w:val="0"/>
          <w:marBottom w:val="0"/>
          <w:divBdr>
            <w:top w:val="none" w:sz="0" w:space="0" w:color="auto"/>
            <w:left w:val="none" w:sz="0" w:space="0" w:color="auto"/>
            <w:bottom w:val="none" w:sz="0" w:space="0" w:color="auto"/>
            <w:right w:val="none" w:sz="0" w:space="0" w:color="auto"/>
          </w:divBdr>
        </w:div>
        <w:div w:id="1903560426">
          <w:marLeft w:val="0"/>
          <w:marRight w:val="0"/>
          <w:marTop w:val="0"/>
          <w:marBottom w:val="0"/>
          <w:divBdr>
            <w:top w:val="none" w:sz="0" w:space="0" w:color="auto"/>
            <w:left w:val="none" w:sz="0" w:space="0" w:color="auto"/>
            <w:bottom w:val="none" w:sz="0" w:space="0" w:color="auto"/>
            <w:right w:val="none" w:sz="0" w:space="0" w:color="auto"/>
          </w:divBdr>
        </w:div>
        <w:div w:id="1949702414">
          <w:marLeft w:val="0"/>
          <w:marRight w:val="0"/>
          <w:marTop w:val="0"/>
          <w:marBottom w:val="0"/>
          <w:divBdr>
            <w:top w:val="none" w:sz="0" w:space="0" w:color="auto"/>
            <w:left w:val="none" w:sz="0" w:space="0" w:color="auto"/>
            <w:bottom w:val="none" w:sz="0" w:space="0" w:color="auto"/>
            <w:right w:val="none" w:sz="0" w:space="0" w:color="auto"/>
          </w:divBdr>
        </w:div>
      </w:divsChild>
    </w:div>
    <w:div w:id="1458328730">
      <w:bodyDiv w:val="1"/>
      <w:marLeft w:val="0"/>
      <w:marRight w:val="0"/>
      <w:marTop w:val="0"/>
      <w:marBottom w:val="0"/>
      <w:divBdr>
        <w:top w:val="none" w:sz="0" w:space="0" w:color="auto"/>
        <w:left w:val="none" w:sz="0" w:space="0" w:color="auto"/>
        <w:bottom w:val="none" w:sz="0" w:space="0" w:color="auto"/>
        <w:right w:val="none" w:sz="0" w:space="0" w:color="auto"/>
      </w:divBdr>
    </w:div>
    <w:div w:id="1552880389">
      <w:bodyDiv w:val="1"/>
      <w:marLeft w:val="0"/>
      <w:marRight w:val="0"/>
      <w:marTop w:val="0"/>
      <w:marBottom w:val="0"/>
      <w:divBdr>
        <w:top w:val="none" w:sz="0" w:space="0" w:color="auto"/>
        <w:left w:val="none" w:sz="0" w:space="0" w:color="auto"/>
        <w:bottom w:val="none" w:sz="0" w:space="0" w:color="auto"/>
        <w:right w:val="none" w:sz="0" w:space="0" w:color="auto"/>
      </w:divBdr>
      <w:divsChild>
        <w:div w:id="58788307">
          <w:marLeft w:val="1166"/>
          <w:marRight w:val="0"/>
          <w:marTop w:val="60"/>
          <w:marBottom w:val="0"/>
          <w:divBdr>
            <w:top w:val="none" w:sz="0" w:space="0" w:color="auto"/>
            <w:left w:val="none" w:sz="0" w:space="0" w:color="auto"/>
            <w:bottom w:val="none" w:sz="0" w:space="0" w:color="auto"/>
            <w:right w:val="none" w:sz="0" w:space="0" w:color="auto"/>
          </w:divBdr>
        </w:div>
        <w:div w:id="1286539484">
          <w:marLeft w:val="1166"/>
          <w:marRight w:val="0"/>
          <w:marTop w:val="60"/>
          <w:marBottom w:val="0"/>
          <w:divBdr>
            <w:top w:val="none" w:sz="0" w:space="0" w:color="auto"/>
            <w:left w:val="none" w:sz="0" w:space="0" w:color="auto"/>
            <w:bottom w:val="none" w:sz="0" w:space="0" w:color="auto"/>
            <w:right w:val="none" w:sz="0" w:space="0" w:color="auto"/>
          </w:divBdr>
        </w:div>
      </w:divsChild>
    </w:div>
    <w:div w:id="1655910647">
      <w:bodyDiv w:val="1"/>
      <w:marLeft w:val="0"/>
      <w:marRight w:val="0"/>
      <w:marTop w:val="0"/>
      <w:marBottom w:val="0"/>
      <w:divBdr>
        <w:top w:val="none" w:sz="0" w:space="0" w:color="auto"/>
        <w:left w:val="none" w:sz="0" w:space="0" w:color="auto"/>
        <w:bottom w:val="none" w:sz="0" w:space="0" w:color="auto"/>
        <w:right w:val="none" w:sz="0" w:space="0" w:color="auto"/>
      </w:divBdr>
      <w:divsChild>
        <w:div w:id="229581201">
          <w:marLeft w:val="0"/>
          <w:marRight w:val="0"/>
          <w:marTop w:val="0"/>
          <w:marBottom w:val="0"/>
          <w:divBdr>
            <w:top w:val="none" w:sz="0" w:space="0" w:color="auto"/>
            <w:left w:val="none" w:sz="0" w:space="0" w:color="auto"/>
            <w:bottom w:val="none" w:sz="0" w:space="0" w:color="auto"/>
            <w:right w:val="none" w:sz="0" w:space="0" w:color="auto"/>
          </w:divBdr>
        </w:div>
        <w:div w:id="483860216">
          <w:marLeft w:val="0"/>
          <w:marRight w:val="0"/>
          <w:marTop w:val="0"/>
          <w:marBottom w:val="0"/>
          <w:divBdr>
            <w:top w:val="none" w:sz="0" w:space="0" w:color="auto"/>
            <w:left w:val="none" w:sz="0" w:space="0" w:color="auto"/>
            <w:bottom w:val="none" w:sz="0" w:space="0" w:color="auto"/>
            <w:right w:val="none" w:sz="0" w:space="0" w:color="auto"/>
          </w:divBdr>
        </w:div>
        <w:div w:id="509760237">
          <w:marLeft w:val="0"/>
          <w:marRight w:val="0"/>
          <w:marTop w:val="0"/>
          <w:marBottom w:val="0"/>
          <w:divBdr>
            <w:top w:val="none" w:sz="0" w:space="0" w:color="auto"/>
            <w:left w:val="none" w:sz="0" w:space="0" w:color="auto"/>
            <w:bottom w:val="none" w:sz="0" w:space="0" w:color="auto"/>
            <w:right w:val="none" w:sz="0" w:space="0" w:color="auto"/>
          </w:divBdr>
        </w:div>
        <w:div w:id="745690217">
          <w:marLeft w:val="0"/>
          <w:marRight w:val="0"/>
          <w:marTop w:val="0"/>
          <w:marBottom w:val="0"/>
          <w:divBdr>
            <w:top w:val="none" w:sz="0" w:space="0" w:color="auto"/>
            <w:left w:val="none" w:sz="0" w:space="0" w:color="auto"/>
            <w:bottom w:val="none" w:sz="0" w:space="0" w:color="auto"/>
            <w:right w:val="none" w:sz="0" w:space="0" w:color="auto"/>
          </w:divBdr>
        </w:div>
        <w:div w:id="771902691">
          <w:marLeft w:val="0"/>
          <w:marRight w:val="0"/>
          <w:marTop w:val="0"/>
          <w:marBottom w:val="0"/>
          <w:divBdr>
            <w:top w:val="none" w:sz="0" w:space="0" w:color="auto"/>
            <w:left w:val="none" w:sz="0" w:space="0" w:color="auto"/>
            <w:bottom w:val="none" w:sz="0" w:space="0" w:color="auto"/>
            <w:right w:val="none" w:sz="0" w:space="0" w:color="auto"/>
          </w:divBdr>
        </w:div>
        <w:div w:id="896211381">
          <w:marLeft w:val="0"/>
          <w:marRight w:val="0"/>
          <w:marTop w:val="0"/>
          <w:marBottom w:val="0"/>
          <w:divBdr>
            <w:top w:val="none" w:sz="0" w:space="0" w:color="auto"/>
            <w:left w:val="none" w:sz="0" w:space="0" w:color="auto"/>
            <w:bottom w:val="none" w:sz="0" w:space="0" w:color="auto"/>
            <w:right w:val="none" w:sz="0" w:space="0" w:color="auto"/>
          </w:divBdr>
        </w:div>
        <w:div w:id="899681125">
          <w:marLeft w:val="0"/>
          <w:marRight w:val="0"/>
          <w:marTop w:val="0"/>
          <w:marBottom w:val="0"/>
          <w:divBdr>
            <w:top w:val="none" w:sz="0" w:space="0" w:color="auto"/>
            <w:left w:val="none" w:sz="0" w:space="0" w:color="auto"/>
            <w:bottom w:val="none" w:sz="0" w:space="0" w:color="auto"/>
            <w:right w:val="none" w:sz="0" w:space="0" w:color="auto"/>
          </w:divBdr>
        </w:div>
        <w:div w:id="990526544">
          <w:marLeft w:val="0"/>
          <w:marRight w:val="0"/>
          <w:marTop w:val="0"/>
          <w:marBottom w:val="0"/>
          <w:divBdr>
            <w:top w:val="none" w:sz="0" w:space="0" w:color="auto"/>
            <w:left w:val="none" w:sz="0" w:space="0" w:color="auto"/>
            <w:bottom w:val="none" w:sz="0" w:space="0" w:color="auto"/>
            <w:right w:val="none" w:sz="0" w:space="0" w:color="auto"/>
          </w:divBdr>
        </w:div>
        <w:div w:id="1032537713">
          <w:marLeft w:val="0"/>
          <w:marRight w:val="0"/>
          <w:marTop w:val="0"/>
          <w:marBottom w:val="0"/>
          <w:divBdr>
            <w:top w:val="none" w:sz="0" w:space="0" w:color="auto"/>
            <w:left w:val="none" w:sz="0" w:space="0" w:color="auto"/>
            <w:bottom w:val="none" w:sz="0" w:space="0" w:color="auto"/>
            <w:right w:val="none" w:sz="0" w:space="0" w:color="auto"/>
          </w:divBdr>
        </w:div>
        <w:div w:id="1099721702">
          <w:marLeft w:val="0"/>
          <w:marRight w:val="0"/>
          <w:marTop w:val="0"/>
          <w:marBottom w:val="0"/>
          <w:divBdr>
            <w:top w:val="none" w:sz="0" w:space="0" w:color="auto"/>
            <w:left w:val="none" w:sz="0" w:space="0" w:color="auto"/>
            <w:bottom w:val="none" w:sz="0" w:space="0" w:color="auto"/>
            <w:right w:val="none" w:sz="0" w:space="0" w:color="auto"/>
          </w:divBdr>
        </w:div>
        <w:div w:id="1136098031">
          <w:marLeft w:val="0"/>
          <w:marRight w:val="0"/>
          <w:marTop w:val="0"/>
          <w:marBottom w:val="0"/>
          <w:divBdr>
            <w:top w:val="none" w:sz="0" w:space="0" w:color="auto"/>
            <w:left w:val="none" w:sz="0" w:space="0" w:color="auto"/>
            <w:bottom w:val="none" w:sz="0" w:space="0" w:color="auto"/>
            <w:right w:val="none" w:sz="0" w:space="0" w:color="auto"/>
          </w:divBdr>
        </w:div>
        <w:div w:id="1137378405">
          <w:marLeft w:val="0"/>
          <w:marRight w:val="0"/>
          <w:marTop w:val="0"/>
          <w:marBottom w:val="0"/>
          <w:divBdr>
            <w:top w:val="none" w:sz="0" w:space="0" w:color="auto"/>
            <w:left w:val="none" w:sz="0" w:space="0" w:color="auto"/>
            <w:bottom w:val="none" w:sz="0" w:space="0" w:color="auto"/>
            <w:right w:val="none" w:sz="0" w:space="0" w:color="auto"/>
          </w:divBdr>
        </w:div>
        <w:div w:id="1143154730">
          <w:marLeft w:val="0"/>
          <w:marRight w:val="0"/>
          <w:marTop w:val="0"/>
          <w:marBottom w:val="0"/>
          <w:divBdr>
            <w:top w:val="none" w:sz="0" w:space="0" w:color="auto"/>
            <w:left w:val="none" w:sz="0" w:space="0" w:color="auto"/>
            <w:bottom w:val="none" w:sz="0" w:space="0" w:color="auto"/>
            <w:right w:val="none" w:sz="0" w:space="0" w:color="auto"/>
          </w:divBdr>
        </w:div>
        <w:div w:id="1349412165">
          <w:marLeft w:val="0"/>
          <w:marRight w:val="0"/>
          <w:marTop w:val="0"/>
          <w:marBottom w:val="0"/>
          <w:divBdr>
            <w:top w:val="none" w:sz="0" w:space="0" w:color="auto"/>
            <w:left w:val="none" w:sz="0" w:space="0" w:color="auto"/>
            <w:bottom w:val="none" w:sz="0" w:space="0" w:color="auto"/>
            <w:right w:val="none" w:sz="0" w:space="0" w:color="auto"/>
          </w:divBdr>
        </w:div>
        <w:div w:id="1387070983">
          <w:marLeft w:val="0"/>
          <w:marRight w:val="0"/>
          <w:marTop w:val="0"/>
          <w:marBottom w:val="0"/>
          <w:divBdr>
            <w:top w:val="none" w:sz="0" w:space="0" w:color="auto"/>
            <w:left w:val="none" w:sz="0" w:space="0" w:color="auto"/>
            <w:bottom w:val="none" w:sz="0" w:space="0" w:color="auto"/>
            <w:right w:val="none" w:sz="0" w:space="0" w:color="auto"/>
          </w:divBdr>
        </w:div>
        <w:div w:id="1562985494">
          <w:marLeft w:val="0"/>
          <w:marRight w:val="0"/>
          <w:marTop w:val="0"/>
          <w:marBottom w:val="0"/>
          <w:divBdr>
            <w:top w:val="none" w:sz="0" w:space="0" w:color="auto"/>
            <w:left w:val="none" w:sz="0" w:space="0" w:color="auto"/>
            <w:bottom w:val="none" w:sz="0" w:space="0" w:color="auto"/>
            <w:right w:val="none" w:sz="0" w:space="0" w:color="auto"/>
          </w:divBdr>
        </w:div>
        <w:div w:id="1701124459">
          <w:marLeft w:val="0"/>
          <w:marRight w:val="0"/>
          <w:marTop w:val="0"/>
          <w:marBottom w:val="0"/>
          <w:divBdr>
            <w:top w:val="none" w:sz="0" w:space="0" w:color="auto"/>
            <w:left w:val="none" w:sz="0" w:space="0" w:color="auto"/>
            <w:bottom w:val="none" w:sz="0" w:space="0" w:color="auto"/>
            <w:right w:val="none" w:sz="0" w:space="0" w:color="auto"/>
          </w:divBdr>
        </w:div>
        <w:div w:id="1928492105">
          <w:marLeft w:val="0"/>
          <w:marRight w:val="0"/>
          <w:marTop w:val="0"/>
          <w:marBottom w:val="0"/>
          <w:divBdr>
            <w:top w:val="none" w:sz="0" w:space="0" w:color="auto"/>
            <w:left w:val="none" w:sz="0" w:space="0" w:color="auto"/>
            <w:bottom w:val="none" w:sz="0" w:space="0" w:color="auto"/>
            <w:right w:val="none" w:sz="0" w:space="0" w:color="auto"/>
          </w:divBdr>
        </w:div>
        <w:div w:id="1942057919">
          <w:marLeft w:val="0"/>
          <w:marRight w:val="0"/>
          <w:marTop w:val="0"/>
          <w:marBottom w:val="0"/>
          <w:divBdr>
            <w:top w:val="none" w:sz="0" w:space="0" w:color="auto"/>
            <w:left w:val="none" w:sz="0" w:space="0" w:color="auto"/>
            <w:bottom w:val="none" w:sz="0" w:space="0" w:color="auto"/>
            <w:right w:val="none" w:sz="0" w:space="0" w:color="auto"/>
          </w:divBdr>
        </w:div>
        <w:div w:id="1971010139">
          <w:marLeft w:val="0"/>
          <w:marRight w:val="0"/>
          <w:marTop w:val="0"/>
          <w:marBottom w:val="0"/>
          <w:divBdr>
            <w:top w:val="none" w:sz="0" w:space="0" w:color="auto"/>
            <w:left w:val="none" w:sz="0" w:space="0" w:color="auto"/>
            <w:bottom w:val="none" w:sz="0" w:space="0" w:color="auto"/>
            <w:right w:val="none" w:sz="0" w:space="0" w:color="auto"/>
          </w:divBdr>
        </w:div>
        <w:div w:id="2089959655">
          <w:marLeft w:val="0"/>
          <w:marRight w:val="0"/>
          <w:marTop w:val="0"/>
          <w:marBottom w:val="0"/>
          <w:divBdr>
            <w:top w:val="none" w:sz="0" w:space="0" w:color="auto"/>
            <w:left w:val="none" w:sz="0" w:space="0" w:color="auto"/>
            <w:bottom w:val="none" w:sz="0" w:space="0" w:color="auto"/>
            <w:right w:val="none" w:sz="0" w:space="0" w:color="auto"/>
          </w:divBdr>
        </w:div>
      </w:divsChild>
    </w:div>
    <w:div w:id="1963028811">
      <w:bodyDiv w:val="1"/>
      <w:marLeft w:val="0"/>
      <w:marRight w:val="0"/>
      <w:marTop w:val="0"/>
      <w:marBottom w:val="0"/>
      <w:divBdr>
        <w:top w:val="none" w:sz="0" w:space="0" w:color="auto"/>
        <w:left w:val="none" w:sz="0" w:space="0" w:color="auto"/>
        <w:bottom w:val="none" w:sz="0" w:space="0" w:color="auto"/>
        <w:right w:val="none" w:sz="0" w:space="0" w:color="auto"/>
      </w:divBdr>
    </w:div>
    <w:div w:id="2029790749">
      <w:bodyDiv w:val="1"/>
      <w:marLeft w:val="0"/>
      <w:marRight w:val="0"/>
      <w:marTop w:val="0"/>
      <w:marBottom w:val="0"/>
      <w:divBdr>
        <w:top w:val="none" w:sz="0" w:space="0" w:color="auto"/>
        <w:left w:val="none" w:sz="0" w:space="0" w:color="auto"/>
        <w:bottom w:val="none" w:sz="0" w:space="0" w:color="auto"/>
        <w:right w:val="none" w:sz="0" w:space="0" w:color="auto"/>
      </w:divBdr>
    </w:div>
    <w:div w:id="2108891618">
      <w:bodyDiv w:val="1"/>
      <w:marLeft w:val="0"/>
      <w:marRight w:val="0"/>
      <w:marTop w:val="0"/>
      <w:marBottom w:val="0"/>
      <w:divBdr>
        <w:top w:val="none" w:sz="0" w:space="0" w:color="auto"/>
        <w:left w:val="none" w:sz="0" w:space="0" w:color="auto"/>
        <w:bottom w:val="none" w:sz="0" w:space="0" w:color="auto"/>
        <w:right w:val="none" w:sz="0" w:space="0" w:color="auto"/>
      </w:divBdr>
      <w:divsChild>
        <w:div w:id="500698853">
          <w:marLeft w:val="1166"/>
          <w:marRight w:val="0"/>
          <w:marTop w:val="60"/>
          <w:marBottom w:val="0"/>
          <w:divBdr>
            <w:top w:val="none" w:sz="0" w:space="0" w:color="auto"/>
            <w:left w:val="none" w:sz="0" w:space="0" w:color="auto"/>
            <w:bottom w:val="none" w:sz="0" w:space="0" w:color="auto"/>
            <w:right w:val="none" w:sz="0" w:space="0" w:color="auto"/>
          </w:divBdr>
        </w:div>
        <w:div w:id="716247588">
          <w:marLeft w:val="1166"/>
          <w:marRight w:val="0"/>
          <w:marTop w:val="60"/>
          <w:marBottom w:val="0"/>
          <w:divBdr>
            <w:top w:val="none" w:sz="0" w:space="0" w:color="auto"/>
            <w:left w:val="none" w:sz="0" w:space="0" w:color="auto"/>
            <w:bottom w:val="none" w:sz="0" w:space="0" w:color="auto"/>
            <w:right w:val="none" w:sz="0" w:space="0" w:color="auto"/>
          </w:divBdr>
        </w:div>
        <w:div w:id="863709909">
          <w:marLeft w:val="1166"/>
          <w:marRight w:val="0"/>
          <w:marTop w:val="60"/>
          <w:marBottom w:val="0"/>
          <w:divBdr>
            <w:top w:val="none" w:sz="0" w:space="0" w:color="auto"/>
            <w:left w:val="none" w:sz="0" w:space="0" w:color="auto"/>
            <w:bottom w:val="none" w:sz="0" w:space="0" w:color="auto"/>
            <w:right w:val="none" w:sz="0" w:space="0" w:color="auto"/>
          </w:divBdr>
        </w:div>
        <w:div w:id="2137986374">
          <w:marLeft w:val="1166"/>
          <w:marRight w:val="0"/>
          <w:marTop w:val="6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microsoft.com/office/2011/relationships/people" Target="peop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LongProperties xmlns="http://schemas.microsoft.com/office/2006/metadata/long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C9B42D161661B04886501C714BDEDA80" ma:contentTypeVersion="0" ma:contentTypeDescription="Create a new document." ma:contentTypeScope="" ma:versionID="ed57d30e40a29fc52a0b81b0dd17e2f9">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83AE86C-12C2-480C-B2B5-6BF881B2089C}">
  <ds:schemaRefs>
    <ds:schemaRef ds:uri="http://schemas.microsoft.com/office/2006/metadata/longProperties"/>
  </ds:schemaRefs>
</ds:datastoreItem>
</file>

<file path=customXml/itemProps2.xml><?xml version="1.0" encoding="utf-8"?>
<ds:datastoreItem xmlns:ds="http://schemas.openxmlformats.org/officeDocument/2006/customXml" ds:itemID="{96E65597-0E9B-42BC-AD8A-48EDBAE32EA2}">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9FCFB2D0-63CA-4B20-9593-A7ADC4EC9E21}">
  <ds:schemaRefs>
    <ds:schemaRef ds:uri="http://schemas.microsoft.com/sharepoint/v3/contenttype/forms"/>
  </ds:schemaRefs>
</ds:datastoreItem>
</file>

<file path=customXml/itemProps4.xml><?xml version="1.0" encoding="utf-8"?>
<ds:datastoreItem xmlns:ds="http://schemas.openxmlformats.org/officeDocument/2006/customXml" ds:itemID="{CE9F6B52-3230-4666-BD50-F0CA06182A0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5.xml><?xml version="1.0" encoding="utf-8"?>
<ds:datastoreItem xmlns:ds="http://schemas.openxmlformats.org/officeDocument/2006/customXml" ds:itemID="{9F11ADC6-4167-4E97-9DD5-195649D4F2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3</Pages>
  <Words>1085</Words>
  <Characters>6185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Avenue B SOW Risk Mitigation DRAFT 101212 v7 clean</vt:lpstr>
    </vt:vector>
  </TitlesOfParts>
  <Company>Microsoft</Company>
  <LinksUpToDate>false</LinksUpToDate>
  <CharactersWithSpaces>7256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Avenue B SOW Risk Mitigation DRAFT 101212 v7 clean</dc:title>
  <dc:creator>Maria Arminio</dc:creator>
  <cp:lastModifiedBy>Terry Davis</cp:lastModifiedBy>
  <cp:revision>4</cp:revision>
  <cp:lastPrinted>2013-09-29T16:04:00Z</cp:lastPrinted>
  <dcterms:created xsi:type="dcterms:W3CDTF">2014-10-31T15:52:00Z</dcterms:created>
  <dcterms:modified xsi:type="dcterms:W3CDTF">2014-10-31T17:00:00Z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ies>
</file>